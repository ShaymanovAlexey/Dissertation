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proofErr w:type="spellEnd"/>
      <w:r w:rsidR="00021AF4"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920887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D05B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начать с </w:t>
      </w:r>
      <w:r w:rsidR="00571CDA">
        <w:rPr>
          <w:rFonts w:ascii="Times New Roman" w:hAnsi="Times New Roman" w:cs="Times New Roman"/>
          <w:sz w:val="24"/>
          <w:szCs w:val="24"/>
        </w:rPr>
        <w:t xml:space="preserve">1D </w:t>
      </w:r>
      <w:r w:rsidR="00AE100A">
        <w:rPr>
          <w:rFonts w:ascii="Times New Roman" w:hAnsi="Times New Roman" w:cs="Times New Roman"/>
          <w:sz w:val="24"/>
          <w:szCs w:val="24"/>
        </w:rPr>
        <w:t xml:space="preserve"> Белотелова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D05BC9">
        <w:rPr>
          <w:rFonts w:ascii="Times New Roman" w:hAnsi="Times New Roman" w:cs="Times New Roman"/>
          <w:sz w:val="24"/>
          <w:szCs w:val="24"/>
        </w:rPr>
        <w:t>Магнитооптический отклик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2</w:t>
      </w:r>
      <w:r w:rsidR="00021AF4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 w:rsidR="00185E84" w:rsidRPr="00976102">
        <w:rPr>
          <w:rFonts w:ascii="Times New Roman" w:hAnsi="Times New Roman" w:cs="Times New Roman"/>
          <w:sz w:val="24"/>
          <w:szCs w:val="24"/>
        </w:rPr>
        <w:t xml:space="preserve">структуры 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A3237A" w:rsidRPr="00976102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Приложение плазмонного резонанса к оптическим сенсорам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(Начать с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Биакор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Плазмонный</w:t>
      </w:r>
      <w:proofErr w:type="spellEnd"/>
      <w:r w:rsidR="00AE100A">
        <w:rPr>
          <w:rFonts w:ascii="Times New Roman" w:hAnsi="Times New Roman" w:cs="Times New Roman"/>
          <w:sz w:val="24"/>
          <w:szCs w:val="24"/>
        </w:rPr>
        <w:t xml:space="preserve"> ФК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Конопский</w:t>
      </w:r>
      <w:proofErr w:type="spellEnd"/>
      <w:r w:rsid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 Оптические свойства</w:t>
      </w:r>
      <w:r w:rsidR="003D4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Ногинов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спазер-Шалаев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Норис-волновод+КТ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839C8" w:rsidRPr="00976102" w:rsidDel="00924507" w:rsidRDefault="00AE100A" w:rsidP="001C4D9F">
      <w:pPr>
        <w:rPr>
          <w:del w:id="0" w:author="175-shan" w:date="2018-04-10T13:35:00Z"/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2: Исследование свойств магнитооптических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6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43E" w:rsidRDefault="003D4F58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Технология изготовления,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мето</w:t>
      </w:r>
      <w:r w:rsidR="0009051A">
        <w:rPr>
          <w:rFonts w:ascii="Times New Roman" w:hAnsi="Times New Roman" w:cs="Times New Roman"/>
          <w:sz w:val="24"/>
          <w:szCs w:val="24"/>
        </w:rPr>
        <w:t xml:space="preserve">дики и геометрии эксперимента,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="003D4F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4F58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3D4F58">
        <w:rPr>
          <w:rFonts w:ascii="Times New Roman" w:hAnsi="Times New Roman" w:cs="Times New Roman"/>
          <w:sz w:val="24"/>
          <w:szCs w:val="24"/>
        </w:rPr>
        <w:t xml:space="preserve"> геометрии</w:t>
      </w:r>
    </w:p>
    <w:p w:rsidR="00C4740B" w:rsidRPr="00976102" w:rsidRDefault="00C4740B" w:rsidP="00C4740B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2.1.2.  Магнитооптический отклик 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4E0534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B9E"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F5A12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3D4F58">
        <w:rPr>
          <w:rFonts w:ascii="Times New Roman" w:hAnsi="Times New Roman" w:cs="Times New Roman"/>
          <w:sz w:val="24"/>
          <w:szCs w:val="24"/>
        </w:rPr>
        <w:t>при</w:t>
      </w:r>
      <w:r w:rsidR="000E4284" w:rsidRPr="00976102">
        <w:rPr>
          <w:rFonts w:ascii="Times New Roman" w:hAnsi="Times New Roman" w:cs="Times New Roman"/>
          <w:sz w:val="24"/>
          <w:szCs w:val="24"/>
        </w:rPr>
        <w:t xml:space="preserve"> изменения эффективного показателя преломления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proofErr w:type="spellEnd"/>
      <w:r w:rsidR="00DD017E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05C89">
        <w:rPr>
          <w:rFonts w:ascii="Times New Roman" w:hAnsi="Times New Roman" w:cs="Times New Roman"/>
          <w:sz w:val="24"/>
          <w:szCs w:val="24"/>
        </w:rPr>
        <w:t xml:space="preserve">нелинейный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</w:t>
      </w:r>
      <w:proofErr w:type="spellStart"/>
      <w:r w:rsidR="00405C89">
        <w:rPr>
          <w:rFonts w:ascii="Times New Roman" w:hAnsi="Times New Roman" w:cs="Times New Roman"/>
          <w:b/>
          <w:sz w:val="24"/>
          <w:szCs w:val="24"/>
        </w:rPr>
        <w:t>биосенсора</w:t>
      </w:r>
      <w:proofErr w:type="spellEnd"/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 xml:space="preserve">. </w:t>
      </w:r>
      <w:r w:rsidR="003D4F58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3D4F58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3D4F58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 w:rsidR="0009051A">
        <w:rPr>
          <w:rFonts w:ascii="Times New Roman" w:hAnsi="Times New Roman" w:cs="Times New Roman"/>
          <w:sz w:val="24"/>
          <w:szCs w:val="24"/>
        </w:rPr>
        <w:t xml:space="preserve">Методика подготовки поверхности для регистрации </w:t>
      </w:r>
      <w:proofErr w:type="spellStart"/>
      <w:r w:rsidR="0009051A">
        <w:rPr>
          <w:rFonts w:ascii="Times New Roman" w:hAnsi="Times New Roman" w:cs="Times New Roman"/>
          <w:sz w:val="24"/>
          <w:szCs w:val="24"/>
        </w:rPr>
        <w:t>биомолекулярных</w:t>
      </w:r>
      <w:proofErr w:type="spellEnd"/>
      <w:r w:rsidR="0009051A">
        <w:rPr>
          <w:rFonts w:ascii="Times New Roman" w:hAnsi="Times New Roman" w:cs="Times New Roman"/>
          <w:sz w:val="24"/>
          <w:szCs w:val="24"/>
        </w:rPr>
        <w:t xml:space="preserve"> реакций</w:t>
      </w:r>
    </w:p>
    <w:p w:rsidR="0009051A" w:rsidRDefault="0009051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Численная модель </w:t>
      </w:r>
      <w:r w:rsidRPr="00976102">
        <w:rPr>
          <w:rFonts w:ascii="Times New Roman" w:hAnsi="Times New Roman" w:cs="Times New Roman"/>
          <w:sz w:val="24"/>
          <w:szCs w:val="24"/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</w:t>
      </w:r>
      <w:r>
        <w:rPr>
          <w:rFonts w:ascii="Times New Roman" w:hAnsi="Times New Roman" w:cs="Times New Roman"/>
          <w:sz w:val="24"/>
          <w:szCs w:val="24"/>
        </w:rPr>
        <w:t xml:space="preserve"> (см. 2.1.2)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биосенсорам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>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Pr="003D4F58" w:rsidRDefault="00121AA5" w:rsidP="003C229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4F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Глава 4: Исследование интенсивности и времени </w:t>
      </w:r>
      <w:r w:rsidR="0007337A" w:rsidRPr="003D4F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затухания </w:t>
      </w:r>
      <w:r w:rsidR="00621CAE" w:rsidRPr="003D4F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в 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>люминесци</w:t>
      </w:r>
      <w:r w:rsidR="00FE7D0E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рующих </w:t>
      </w:r>
      <w:proofErr w:type="spellStart"/>
      <w:r w:rsidR="00FE7D0E" w:rsidRPr="003D4F58">
        <w:rPr>
          <w:rFonts w:ascii="Times New Roman" w:hAnsi="Times New Roman" w:cs="Times New Roman"/>
          <w:sz w:val="24"/>
          <w:szCs w:val="24"/>
          <w:highlight w:val="yellow"/>
        </w:rPr>
        <w:t>плазмонных</w:t>
      </w:r>
      <w:proofErr w:type="spellEnd"/>
      <w:r w:rsidR="00FE7D0E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E7D0E" w:rsidRPr="003D4F58">
        <w:rPr>
          <w:rFonts w:ascii="Times New Roman" w:hAnsi="Times New Roman" w:cs="Times New Roman"/>
          <w:sz w:val="24"/>
          <w:szCs w:val="24"/>
          <w:highlight w:val="yellow"/>
        </w:rPr>
        <w:t>наноструктур</w:t>
      </w:r>
      <w:proofErr w:type="spellEnd"/>
    </w:p>
    <w:p w:rsidR="003C229B" w:rsidRPr="003D4F58" w:rsidRDefault="00121AA5" w:rsidP="003C229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4.1 </w:t>
      </w:r>
      <w:r w:rsidR="0009051A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09051A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09051A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C229B" w:rsidRPr="003D4F58" w:rsidRDefault="00121AA5" w:rsidP="001C4D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4F58">
        <w:rPr>
          <w:rFonts w:ascii="Times New Roman" w:hAnsi="Times New Roman" w:cs="Times New Roman"/>
          <w:sz w:val="24"/>
          <w:szCs w:val="24"/>
          <w:highlight w:val="yellow"/>
        </w:rPr>
        <w:t>4.1.1.</w:t>
      </w:r>
      <w:r w:rsidR="00405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062B" w:rsidRPr="003D4F58">
        <w:rPr>
          <w:rFonts w:ascii="Times New Roman" w:hAnsi="Times New Roman" w:cs="Times New Roman"/>
          <w:sz w:val="24"/>
          <w:szCs w:val="24"/>
          <w:highlight w:val="yellow"/>
        </w:rPr>
        <w:t>Исследование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времени затухания люминесценции в 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3D4F5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решетк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из золотых </w:t>
      </w:r>
      <w:proofErr w:type="spellStart"/>
      <w:r w:rsidRPr="003D4F58">
        <w:rPr>
          <w:rFonts w:ascii="Times New Roman" w:hAnsi="Times New Roman" w:cs="Times New Roman"/>
          <w:sz w:val="24"/>
          <w:szCs w:val="24"/>
          <w:highlight w:val="yellow"/>
        </w:rPr>
        <w:t>нанодисков</w:t>
      </w:r>
      <w:proofErr w:type="spellEnd"/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с пленкой активной среды </w:t>
      </w:r>
    </w:p>
    <w:p w:rsidR="00F66F70" w:rsidRPr="003D4F58" w:rsidRDefault="00121AA5" w:rsidP="001C4D9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4F58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="00405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>Методика измерения коэффициента оптического усиления в пленках активной среды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21CAE" w:rsidRPr="003D4F58" w:rsidRDefault="00121AA5" w:rsidP="00621CA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4F58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Коэффициент оптического усиления в пленках активной среды с </w:t>
      </w:r>
      <w:r w:rsidR="001669F0" w:rsidRPr="003D4F58">
        <w:rPr>
          <w:rFonts w:ascii="Times New Roman" w:hAnsi="Times New Roman" w:cs="Times New Roman"/>
          <w:sz w:val="24"/>
          <w:szCs w:val="24"/>
          <w:highlight w:val="yellow"/>
        </w:rPr>
        <w:t>красителями</w:t>
      </w:r>
      <w:r w:rsidR="00621CAE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или квантовыми точками</w:t>
      </w:r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F66F70" w:rsidRPr="00FE7D0E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4.3 </w:t>
      </w:r>
      <w:r w:rsidR="000C40AD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Люминесценция </w:t>
      </w:r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2B58F9" w:rsidRPr="003D4F5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>плазмонных</w:t>
      </w:r>
      <w:proofErr w:type="spellEnd"/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>наноструктур</w:t>
      </w:r>
      <w:proofErr w:type="spellEnd"/>
      <w:r w:rsidR="002B58F9" w:rsidRPr="003D4F58">
        <w:rPr>
          <w:rFonts w:ascii="Times New Roman" w:hAnsi="Times New Roman" w:cs="Times New Roman"/>
          <w:sz w:val="24"/>
          <w:szCs w:val="24"/>
          <w:highlight w:val="yellow"/>
        </w:rPr>
        <w:t xml:space="preserve"> в области </w:t>
      </w:r>
      <w:r w:rsidR="00FE7D0E" w:rsidRPr="003D4F58">
        <w:rPr>
          <w:rFonts w:ascii="Times New Roman" w:hAnsi="Times New Roman" w:cs="Times New Roman"/>
          <w:sz w:val="24"/>
          <w:szCs w:val="24"/>
          <w:highlight w:val="yellow"/>
        </w:rPr>
        <w:t>"темных" и "ярких" мод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1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984A6B"/>
    <w:rsid w:val="00021AF4"/>
    <w:rsid w:val="00041DC2"/>
    <w:rsid w:val="00055865"/>
    <w:rsid w:val="0007337A"/>
    <w:rsid w:val="0009051A"/>
    <w:rsid w:val="000C40AD"/>
    <w:rsid w:val="000E4284"/>
    <w:rsid w:val="00121AA5"/>
    <w:rsid w:val="00125933"/>
    <w:rsid w:val="001669F0"/>
    <w:rsid w:val="00185E84"/>
    <w:rsid w:val="001C4D9F"/>
    <w:rsid w:val="00207B9E"/>
    <w:rsid w:val="00251BEC"/>
    <w:rsid w:val="002B58F9"/>
    <w:rsid w:val="002E47F2"/>
    <w:rsid w:val="003345D7"/>
    <w:rsid w:val="003C229B"/>
    <w:rsid w:val="003D4F58"/>
    <w:rsid w:val="003F5A12"/>
    <w:rsid w:val="00405C89"/>
    <w:rsid w:val="00405CF0"/>
    <w:rsid w:val="00420633"/>
    <w:rsid w:val="00421EC7"/>
    <w:rsid w:val="004A75EC"/>
    <w:rsid w:val="004C6271"/>
    <w:rsid w:val="004E0534"/>
    <w:rsid w:val="00501834"/>
    <w:rsid w:val="00571CDA"/>
    <w:rsid w:val="0062062B"/>
    <w:rsid w:val="00621CAE"/>
    <w:rsid w:val="006541A2"/>
    <w:rsid w:val="006F76C9"/>
    <w:rsid w:val="0071505F"/>
    <w:rsid w:val="007B5636"/>
    <w:rsid w:val="00804D4C"/>
    <w:rsid w:val="00875435"/>
    <w:rsid w:val="008F6EEF"/>
    <w:rsid w:val="00920887"/>
    <w:rsid w:val="00924507"/>
    <w:rsid w:val="00976102"/>
    <w:rsid w:val="00984A6B"/>
    <w:rsid w:val="0098630C"/>
    <w:rsid w:val="00A210FC"/>
    <w:rsid w:val="00A3237A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C0CA2"/>
    <w:rsid w:val="00DC55D2"/>
    <w:rsid w:val="00DC77C4"/>
    <w:rsid w:val="00DD017E"/>
    <w:rsid w:val="00E62033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  <w:rsid w:val="00FD05CA"/>
    <w:rsid w:val="00FE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2</cp:revision>
  <dcterms:created xsi:type="dcterms:W3CDTF">2018-04-19T13:40:00Z</dcterms:created>
  <dcterms:modified xsi:type="dcterms:W3CDTF">2018-04-19T13:40:00Z</dcterms:modified>
</cp:coreProperties>
</file>