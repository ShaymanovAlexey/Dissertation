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D9F" w:rsidRPr="00976102" w:rsidRDefault="001C4D9F" w:rsidP="001C4D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6102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:rsidR="001C4D9F" w:rsidRPr="00976102" w:rsidRDefault="001C4D9F" w:rsidP="001C4D9F">
      <w:pPr>
        <w:rPr>
          <w:rFonts w:ascii="Times New Roman" w:hAnsi="Times New Roman" w:cs="Times New Roman"/>
          <w:b/>
          <w:sz w:val="24"/>
          <w:szCs w:val="24"/>
        </w:rPr>
      </w:pPr>
      <w:r w:rsidRPr="00976102">
        <w:rPr>
          <w:rFonts w:ascii="Times New Roman" w:hAnsi="Times New Roman" w:cs="Times New Roman"/>
          <w:b/>
          <w:sz w:val="24"/>
          <w:szCs w:val="24"/>
        </w:rPr>
        <w:t>Введение</w:t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</w:p>
    <w:p w:rsidR="00984A6B" w:rsidRPr="00976102" w:rsidRDefault="00984A6B" w:rsidP="001C4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6102">
        <w:rPr>
          <w:rFonts w:ascii="Times New Roman" w:hAnsi="Times New Roman" w:cs="Times New Roman"/>
          <w:b/>
          <w:sz w:val="24"/>
          <w:szCs w:val="24"/>
        </w:rPr>
        <w:t>Глава 1: Обзор литературы</w:t>
      </w:r>
    </w:p>
    <w:p w:rsidR="00DC77C4" w:rsidRPr="00976102" w:rsidRDefault="00DC77C4" w:rsidP="001C4D9F">
      <w:pPr>
        <w:rPr>
          <w:rFonts w:ascii="Times New Roman" w:hAnsi="Times New Roman" w:cs="Times New Roman"/>
          <w:sz w:val="24"/>
          <w:szCs w:val="24"/>
        </w:rPr>
      </w:pPr>
      <w:r w:rsidRPr="00976102">
        <w:rPr>
          <w:rFonts w:ascii="Times New Roman" w:hAnsi="Times New Roman" w:cs="Times New Roman"/>
          <w:sz w:val="24"/>
          <w:szCs w:val="24"/>
          <w:rPrChange w:id="0" w:author="175-BAV" w:date="2018-04-10T10:52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1.</w:t>
      </w:r>
      <w:r w:rsidR="001C4D9F" w:rsidRPr="00976102">
        <w:rPr>
          <w:rFonts w:ascii="Times New Roman" w:hAnsi="Times New Roman" w:cs="Times New Roman"/>
          <w:sz w:val="24"/>
          <w:szCs w:val="24"/>
          <w:rPrChange w:id="1" w:author="175-BAV" w:date="2018-04-10T10:52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1.</w:t>
      </w:r>
      <w:r w:rsidRPr="00976102">
        <w:rPr>
          <w:rFonts w:ascii="Times New Roman" w:hAnsi="Times New Roman" w:cs="Times New Roman"/>
          <w:sz w:val="24"/>
          <w:szCs w:val="24"/>
          <w:rPrChange w:id="2" w:author="175-BAV" w:date="2018-04-10T10:52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</w:t>
      </w:r>
      <w:del w:id="3" w:author="175-BAV" w:date="2018-04-10T10:29:00Z">
        <w:r w:rsidR="00A210FC" w:rsidRPr="00976102" w:rsidDel="00021AF4">
          <w:rPr>
            <w:rFonts w:ascii="Times New Roman" w:hAnsi="Times New Roman" w:cs="Times New Roman"/>
            <w:sz w:val="24"/>
            <w:szCs w:val="24"/>
          </w:rPr>
          <w:delText>Основные виды в</w:delText>
        </w:r>
      </w:del>
      <w:proofErr w:type="gramStart"/>
      <w:ins w:id="4" w:author="175-BAV" w:date="2018-04-10T10:29:00Z">
        <w:r w:rsidR="00021AF4" w:rsidRPr="00976102">
          <w:rPr>
            <w:rFonts w:ascii="Times New Roman" w:hAnsi="Times New Roman" w:cs="Times New Roman"/>
            <w:sz w:val="24"/>
            <w:szCs w:val="24"/>
          </w:rPr>
          <w:t>В</w:t>
        </w:r>
      </w:ins>
      <w:r w:rsidR="00A210FC" w:rsidRPr="00976102">
        <w:rPr>
          <w:rFonts w:ascii="Times New Roman" w:hAnsi="Times New Roman" w:cs="Times New Roman"/>
          <w:sz w:val="24"/>
          <w:szCs w:val="24"/>
        </w:rPr>
        <w:t>заимодействи</w:t>
      </w:r>
      <w:del w:id="5" w:author="175-BAV" w:date="2018-04-10T10:29:00Z">
        <w:r w:rsidR="00A210FC" w:rsidRPr="00976102" w:rsidDel="00021AF4">
          <w:rPr>
            <w:rFonts w:ascii="Times New Roman" w:hAnsi="Times New Roman" w:cs="Times New Roman"/>
            <w:sz w:val="24"/>
            <w:szCs w:val="24"/>
          </w:rPr>
          <w:delText>я</w:delText>
        </w:r>
      </w:del>
      <w:ins w:id="6" w:author="175-BAV" w:date="2018-04-10T10:29:00Z">
        <w:r w:rsidR="00021AF4" w:rsidRPr="00976102">
          <w:rPr>
            <w:rFonts w:ascii="Times New Roman" w:hAnsi="Times New Roman" w:cs="Times New Roman"/>
            <w:sz w:val="24"/>
            <w:szCs w:val="24"/>
          </w:rPr>
          <w:t>е</w:t>
        </w:r>
      </w:ins>
      <w:proofErr w:type="gramEnd"/>
      <w:r w:rsidR="00A210FC" w:rsidRPr="00976102">
        <w:rPr>
          <w:rFonts w:ascii="Times New Roman" w:hAnsi="Times New Roman" w:cs="Times New Roman"/>
          <w:sz w:val="24"/>
          <w:szCs w:val="24"/>
        </w:rPr>
        <w:t xml:space="preserve"> света с </w:t>
      </w:r>
      <w:ins w:id="7" w:author="175-BAV" w:date="2018-04-10T10:29:00Z">
        <w:r w:rsidR="00021AF4" w:rsidRPr="00976102">
          <w:rPr>
            <w:rFonts w:ascii="Times New Roman" w:hAnsi="Times New Roman" w:cs="Times New Roman"/>
            <w:sz w:val="24"/>
            <w:szCs w:val="24"/>
          </w:rPr>
          <w:t xml:space="preserve">плазмонными </w:t>
        </w:r>
      </w:ins>
      <w:proofErr w:type="spellStart"/>
      <w:r w:rsidR="00A210FC" w:rsidRPr="00976102">
        <w:rPr>
          <w:rFonts w:ascii="Times New Roman" w:hAnsi="Times New Roman" w:cs="Times New Roman"/>
          <w:sz w:val="24"/>
          <w:szCs w:val="24"/>
        </w:rPr>
        <w:t>наноструктурами</w:t>
      </w:r>
      <w:proofErr w:type="spellEnd"/>
      <w:r w:rsidRPr="00976102">
        <w:rPr>
          <w:rFonts w:ascii="Times New Roman" w:hAnsi="Times New Roman" w:cs="Times New Roman"/>
          <w:sz w:val="24"/>
          <w:szCs w:val="24"/>
        </w:rPr>
        <w:t xml:space="preserve"> </w:t>
      </w:r>
      <w:r w:rsidR="001C4D9F" w:rsidRPr="00976102">
        <w:rPr>
          <w:rFonts w:ascii="Times New Roman" w:hAnsi="Times New Roman" w:cs="Times New Roman"/>
          <w:sz w:val="24"/>
          <w:szCs w:val="24"/>
        </w:rPr>
        <w:tab/>
      </w:r>
      <w:r w:rsidR="001C4D9F" w:rsidRPr="00976102">
        <w:rPr>
          <w:rFonts w:ascii="Times New Roman" w:hAnsi="Times New Roman" w:cs="Times New Roman"/>
          <w:sz w:val="24"/>
          <w:szCs w:val="24"/>
        </w:rPr>
        <w:tab/>
      </w:r>
      <w:r w:rsidR="001C4D9F" w:rsidRPr="00976102">
        <w:rPr>
          <w:rFonts w:ascii="Times New Roman" w:hAnsi="Times New Roman" w:cs="Times New Roman"/>
          <w:sz w:val="24"/>
          <w:szCs w:val="24"/>
        </w:rPr>
        <w:tab/>
      </w:r>
      <w:r w:rsidR="001C4D9F" w:rsidRPr="00976102">
        <w:rPr>
          <w:rFonts w:ascii="Times New Roman" w:hAnsi="Times New Roman" w:cs="Times New Roman"/>
          <w:sz w:val="24"/>
          <w:szCs w:val="24"/>
        </w:rPr>
        <w:tab/>
      </w:r>
    </w:p>
    <w:p w:rsidR="00DC77C4" w:rsidRPr="00976102" w:rsidRDefault="00DC77C4" w:rsidP="001C4D9F">
      <w:pPr>
        <w:rPr>
          <w:rFonts w:ascii="Times New Roman" w:hAnsi="Times New Roman" w:cs="Times New Roman"/>
          <w:sz w:val="24"/>
          <w:szCs w:val="24"/>
          <w:rPrChange w:id="8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976102">
        <w:rPr>
          <w:rFonts w:ascii="Times New Roman" w:hAnsi="Times New Roman" w:cs="Times New Roman"/>
          <w:sz w:val="24"/>
          <w:szCs w:val="24"/>
          <w:rPrChange w:id="9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>1.</w:t>
      </w:r>
      <w:r w:rsidR="00A210FC" w:rsidRPr="00976102">
        <w:rPr>
          <w:rFonts w:ascii="Times New Roman" w:hAnsi="Times New Roman" w:cs="Times New Roman"/>
          <w:sz w:val="24"/>
          <w:szCs w:val="24"/>
          <w:rPrChange w:id="10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>1.1</w:t>
      </w:r>
      <w:r w:rsidR="001C4D9F" w:rsidRPr="00976102">
        <w:rPr>
          <w:rFonts w:ascii="Times New Roman" w:hAnsi="Times New Roman" w:cs="Times New Roman"/>
          <w:sz w:val="24"/>
          <w:szCs w:val="24"/>
          <w:rPrChange w:id="11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>.</w:t>
      </w:r>
      <w:r w:rsidRPr="009761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20633" w:rsidRPr="00976102">
        <w:rPr>
          <w:rFonts w:ascii="Times New Roman" w:hAnsi="Times New Roman" w:cs="Times New Roman"/>
          <w:sz w:val="24"/>
          <w:szCs w:val="24"/>
        </w:rPr>
        <w:t>Поверхностные</w:t>
      </w:r>
      <w:proofErr w:type="gramEnd"/>
      <w:r w:rsidR="00420633" w:rsidRPr="00976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633" w:rsidRPr="00976102">
        <w:rPr>
          <w:rFonts w:ascii="Times New Roman" w:hAnsi="Times New Roman" w:cs="Times New Roman"/>
          <w:sz w:val="24"/>
          <w:szCs w:val="24"/>
        </w:rPr>
        <w:t>плазмон-поляритоны</w:t>
      </w:r>
      <w:proofErr w:type="spellEnd"/>
      <w:r w:rsidR="00A210FC" w:rsidRPr="00976102">
        <w:rPr>
          <w:rFonts w:ascii="Times New Roman" w:hAnsi="Times New Roman" w:cs="Times New Roman"/>
          <w:sz w:val="24"/>
          <w:szCs w:val="24"/>
        </w:rPr>
        <w:t xml:space="preserve"> на границе раздела металл-диэлектрик. </w:t>
      </w:r>
      <w:r w:rsidR="00A3237A" w:rsidRPr="00976102">
        <w:rPr>
          <w:rFonts w:ascii="Times New Roman" w:hAnsi="Times New Roman" w:cs="Times New Roman"/>
          <w:sz w:val="24"/>
          <w:szCs w:val="24"/>
          <w:rPrChange w:id="12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Основные способы возбуждения плазмонных резонансов.</w:t>
      </w:r>
      <w:r w:rsidRPr="00976102">
        <w:rPr>
          <w:rFonts w:ascii="Times New Roman" w:hAnsi="Times New Roman" w:cs="Times New Roman"/>
          <w:sz w:val="24"/>
          <w:szCs w:val="24"/>
          <w:rPrChange w:id="13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</w:p>
    <w:p w:rsidR="00DC77C4" w:rsidRPr="00976102" w:rsidRDefault="00875435" w:rsidP="001C4D9F">
      <w:pPr>
        <w:rPr>
          <w:rFonts w:ascii="Times New Roman" w:hAnsi="Times New Roman" w:cs="Times New Roman"/>
          <w:sz w:val="24"/>
          <w:szCs w:val="24"/>
        </w:rPr>
      </w:pPr>
      <w:r w:rsidRPr="00976102">
        <w:rPr>
          <w:rFonts w:ascii="Times New Roman" w:hAnsi="Times New Roman" w:cs="Times New Roman"/>
          <w:sz w:val="24"/>
          <w:szCs w:val="24"/>
          <w:rPrChange w:id="14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1.</w:t>
      </w:r>
      <w:r w:rsidR="00A210FC" w:rsidRPr="00976102">
        <w:rPr>
          <w:rFonts w:ascii="Times New Roman" w:hAnsi="Times New Roman" w:cs="Times New Roman"/>
          <w:sz w:val="24"/>
          <w:szCs w:val="24"/>
          <w:rPrChange w:id="15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1.2.</w:t>
      </w:r>
      <w:r w:rsidR="00DC77C4" w:rsidRPr="00976102">
        <w:rPr>
          <w:rFonts w:ascii="Times New Roman" w:hAnsi="Times New Roman" w:cs="Times New Roman"/>
          <w:sz w:val="24"/>
          <w:szCs w:val="24"/>
          <w:rPrChange w:id="16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420633" w:rsidRPr="00976102">
        <w:rPr>
          <w:rFonts w:ascii="Times New Roman" w:hAnsi="Times New Roman" w:cs="Times New Roman"/>
          <w:sz w:val="24"/>
          <w:szCs w:val="24"/>
          <w:rPrChange w:id="17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Локализованные </w:t>
      </w:r>
      <w:proofErr w:type="spellStart"/>
      <w:r w:rsidR="00420633" w:rsidRPr="00976102">
        <w:rPr>
          <w:rFonts w:ascii="Times New Roman" w:hAnsi="Times New Roman" w:cs="Times New Roman"/>
          <w:sz w:val="24"/>
          <w:szCs w:val="24"/>
          <w:rPrChange w:id="18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плазмонные</w:t>
      </w:r>
      <w:proofErr w:type="spellEnd"/>
      <w:r w:rsidR="00420633" w:rsidRPr="00976102">
        <w:rPr>
          <w:rFonts w:ascii="Times New Roman" w:hAnsi="Times New Roman" w:cs="Times New Roman"/>
          <w:sz w:val="24"/>
          <w:szCs w:val="24"/>
          <w:rPrChange w:id="19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резонансы</w:t>
      </w:r>
      <w:r w:rsidR="00DC77C4" w:rsidRPr="00976102">
        <w:rPr>
          <w:rFonts w:ascii="Times New Roman" w:hAnsi="Times New Roman" w:cs="Times New Roman"/>
          <w:sz w:val="24"/>
          <w:szCs w:val="24"/>
          <w:rPrChange w:id="20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A210FC" w:rsidRPr="00976102">
        <w:rPr>
          <w:rFonts w:ascii="Times New Roman" w:hAnsi="Times New Roman" w:cs="Times New Roman"/>
          <w:sz w:val="24"/>
          <w:szCs w:val="24"/>
          <w:rPrChange w:id="21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в упорядо</w:t>
      </w:r>
      <w:r w:rsidR="00920887" w:rsidRPr="00976102">
        <w:rPr>
          <w:rFonts w:ascii="Times New Roman" w:hAnsi="Times New Roman" w:cs="Times New Roman"/>
          <w:sz w:val="24"/>
          <w:szCs w:val="24"/>
          <w:rPrChange w:id="22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ченной и неупорядоченной системе</w:t>
      </w:r>
      <w:r w:rsidR="00920887" w:rsidRPr="00976102">
        <w:rPr>
          <w:rFonts w:ascii="Times New Roman" w:hAnsi="Times New Roman" w:cs="Times New Roman"/>
          <w:sz w:val="24"/>
          <w:szCs w:val="24"/>
        </w:rPr>
        <w:t xml:space="preserve"> </w:t>
      </w:r>
      <w:r w:rsidR="00A210FC" w:rsidRPr="00976102">
        <w:rPr>
          <w:rFonts w:ascii="Times New Roman" w:hAnsi="Times New Roman" w:cs="Times New Roman"/>
          <w:sz w:val="24"/>
          <w:szCs w:val="24"/>
        </w:rPr>
        <w:t>из наночастиц</w:t>
      </w:r>
      <w:r w:rsidR="00A3237A" w:rsidRPr="0097610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77C4" w:rsidRPr="00976102" w:rsidRDefault="00875435" w:rsidP="001C4D9F">
      <w:pPr>
        <w:rPr>
          <w:ins w:id="23" w:author="175-BAV" w:date="2018-04-10T10:31:00Z"/>
          <w:rFonts w:ascii="Times New Roman" w:hAnsi="Times New Roman" w:cs="Times New Roman"/>
          <w:sz w:val="24"/>
          <w:szCs w:val="24"/>
          <w:rPrChange w:id="24" w:author="175-BAV" w:date="2018-04-10T10:52:00Z">
            <w:rPr>
              <w:ins w:id="25" w:author="175-BAV" w:date="2018-04-10T10:31:00Z"/>
              <w:rFonts w:ascii="Times New Roman" w:hAnsi="Times New Roman" w:cs="Times New Roman"/>
              <w:sz w:val="24"/>
              <w:szCs w:val="24"/>
            </w:rPr>
          </w:rPrChange>
        </w:rPr>
      </w:pPr>
      <w:r w:rsidRPr="00976102">
        <w:rPr>
          <w:rFonts w:ascii="Times New Roman" w:hAnsi="Times New Roman" w:cs="Times New Roman"/>
          <w:sz w:val="24"/>
          <w:szCs w:val="24"/>
          <w:rPrChange w:id="26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1.</w:t>
      </w:r>
      <w:r w:rsidR="00E839C8" w:rsidRPr="00976102">
        <w:rPr>
          <w:rFonts w:ascii="Times New Roman" w:hAnsi="Times New Roman" w:cs="Times New Roman"/>
          <w:sz w:val="24"/>
          <w:szCs w:val="24"/>
          <w:rPrChange w:id="27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2. </w:t>
      </w:r>
      <w:del w:id="28" w:author="175-BAV" w:date="2018-04-10T10:30:00Z">
        <w:r w:rsidR="00920887" w:rsidRPr="00976102" w:rsidDel="0071505F">
          <w:rPr>
            <w:rFonts w:ascii="Times New Roman" w:hAnsi="Times New Roman" w:cs="Times New Roman"/>
            <w:sz w:val="24"/>
            <w:szCs w:val="24"/>
            <w:rPrChange w:id="29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Способы </w:delText>
        </w:r>
        <w:r w:rsidR="00A3237A" w:rsidRPr="00976102" w:rsidDel="0071505F">
          <w:rPr>
            <w:rFonts w:ascii="Times New Roman" w:hAnsi="Times New Roman" w:cs="Times New Roman"/>
            <w:sz w:val="24"/>
            <w:szCs w:val="24"/>
            <w:rPrChange w:id="30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у</w:delText>
        </w:r>
      </w:del>
      <w:proofErr w:type="gramStart"/>
      <w:ins w:id="31" w:author="175-BAV" w:date="2018-04-10T10:30:00Z">
        <w:r w:rsidR="0071505F" w:rsidRPr="00976102">
          <w:rPr>
            <w:rFonts w:ascii="Times New Roman" w:hAnsi="Times New Roman" w:cs="Times New Roman"/>
            <w:sz w:val="24"/>
            <w:szCs w:val="24"/>
            <w:rPrChange w:id="32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У</w:t>
        </w:r>
      </w:ins>
      <w:r w:rsidR="00A3237A" w:rsidRPr="00976102">
        <w:rPr>
          <w:rFonts w:ascii="Times New Roman" w:hAnsi="Times New Roman" w:cs="Times New Roman"/>
          <w:sz w:val="24"/>
          <w:szCs w:val="24"/>
          <w:rPrChange w:id="33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силени</w:t>
      </w:r>
      <w:del w:id="34" w:author="175-BAV" w:date="2018-04-10T10:30:00Z">
        <w:r w:rsidR="00A3237A" w:rsidRPr="00976102" w:rsidDel="0071505F">
          <w:rPr>
            <w:rFonts w:ascii="Times New Roman" w:hAnsi="Times New Roman" w:cs="Times New Roman"/>
            <w:sz w:val="24"/>
            <w:szCs w:val="24"/>
            <w:rPrChange w:id="35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я</w:delText>
        </w:r>
      </w:del>
      <w:ins w:id="36" w:author="175-BAV" w:date="2018-04-10T10:30:00Z">
        <w:r w:rsidR="0071505F" w:rsidRPr="00976102">
          <w:rPr>
            <w:rFonts w:ascii="Times New Roman" w:hAnsi="Times New Roman" w:cs="Times New Roman"/>
            <w:sz w:val="24"/>
            <w:szCs w:val="24"/>
            <w:rPrChange w:id="37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е</w:t>
        </w:r>
      </w:ins>
      <w:proofErr w:type="gramEnd"/>
      <w:r w:rsidR="00A3237A" w:rsidRPr="00976102">
        <w:rPr>
          <w:rFonts w:ascii="Times New Roman" w:hAnsi="Times New Roman" w:cs="Times New Roman"/>
          <w:sz w:val="24"/>
          <w:szCs w:val="24"/>
          <w:rPrChange w:id="38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ins w:id="39" w:author="175-BAV" w:date="2018-04-10T10:30:00Z">
        <w:r w:rsidR="0071505F" w:rsidRPr="00976102">
          <w:rPr>
            <w:rFonts w:ascii="Times New Roman" w:hAnsi="Times New Roman" w:cs="Times New Roman"/>
            <w:sz w:val="24"/>
            <w:szCs w:val="24"/>
            <w:rPrChange w:id="40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магнитооптического </w:t>
        </w:r>
      </w:ins>
      <w:r w:rsidR="00A3237A" w:rsidRPr="00976102">
        <w:rPr>
          <w:rFonts w:ascii="Times New Roman" w:hAnsi="Times New Roman" w:cs="Times New Roman"/>
          <w:sz w:val="24"/>
          <w:szCs w:val="24"/>
          <w:rPrChange w:id="41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отклика в плазмонных наноструктурах</w:t>
      </w:r>
    </w:p>
    <w:p w:rsidR="00185E84" w:rsidRPr="00976102" w:rsidRDefault="00185E84" w:rsidP="001C4D9F">
      <w:pPr>
        <w:rPr>
          <w:rFonts w:ascii="Times New Roman" w:hAnsi="Times New Roman" w:cs="Times New Roman"/>
          <w:sz w:val="24"/>
          <w:szCs w:val="24"/>
          <w:rPrChange w:id="42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ins w:id="43" w:author="175-BAV" w:date="2018-04-10T10:32:00Z">
        <w:r w:rsidRPr="00976102">
          <w:rPr>
            <w:rFonts w:ascii="Times New Roman" w:hAnsi="Times New Roman" w:cs="Times New Roman"/>
            <w:sz w:val="24"/>
            <w:szCs w:val="24"/>
            <w:rPrChange w:id="44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1D про Белотелова</w:t>
        </w:r>
      </w:ins>
    </w:p>
    <w:p w:rsidR="00E839C8" w:rsidRPr="00976102" w:rsidRDefault="00A3237A" w:rsidP="001C4D9F">
      <w:pPr>
        <w:rPr>
          <w:rFonts w:ascii="Times New Roman" w:hAnsi="Times New Roman" w:cs="Times New Roman"/>
          <w:sz w:val="24"/>
          <w:szCs w:val="24"/>
        </w:rPr>
      </w:pPr>
      <w:r w:rsidRPr="00976102">
        <w:rPr>
          <w:rFonts w:ascii="Times New Roman" w:hAnsi="Times New Roman" w:cs="Times New Roman"/>
          <w:sz w:val="24"/>
          <w:szCs w:val="24"/>
          <w:rPrChange w:id="45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1.2.1.</w:t>
      </w:r>
      <w:r w:rsidR="00E839C8" w:rsidRPr="00976102">
        <w:rPr>
          <w:rFonts w:ascii="Times New Roman" w:hAnsi="Times New Roman" w:cs="Times New Roman"/>
          <w:sz w:val="24"/>
          <w:szCs w:val="24"/>
          <w:rPrChange w:id="46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del w:id="47" w:author="175-BAV" w:date="2018-04-10T10:30:00Z">
        <w:r w:rsidRPr="00976102" w:rsidDel="00185E84">
          <w:rPr>
            <w:rFonts w:ascii="Times New Roman" w:hAnsi="Times New Roman" w:cs="Times New Roman"/>
            <w:sz w:val="24"/>
            <w:szCs w:val="24"/>
            <w:rPrChange w:id="48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Усиление м</w:delText>
        </w:r>
      </w:del>
      <w:proofErr w:type="spellStart"/>
      <w:ins w:id="49" w:author="175-BAV" w:date="2018-04-10T10:30:00Z">
        <w:r w:rsidR="00185E84" w:rsidRPr="00976102">
          <w:rPr>
            <w:rFonts w:ascii="Times New Roman" w:hAnsi="Times New Roman" w:cs="Times New Roman"/>
            <w:sz w:val="24"/>
            <w:szCs w:val="24"/>
            <w:rPrChange w:id="50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М</w:t>
        </w:r>
      </w:ins>
      <w:r w:rsidRPr="00976102">
        <w:rPr>
          <w:rFonts w:ascii="Times New Roman" w:hAnsi="Times New Roman" w:cs="Times New Roman"/>
          <w:sz w:val="24"/>
          <w:szCs w:val="24"/>
          <w:rPrChange w:id="51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агнитооптич</w:t>
      </w:r>
      <w:del w:id="52" w:author="175-BAV" w:date="2018-04-10T10:31:00Z">
        <w:r w:rsidRPr="00976102" w:rsidDel="00185E84">
          <w:rPr>
            <w:rFonts w:ascii="Times New Roman" w:hAnsi="Times New Roman" w:cs="Times New Roman"/>
            <w:sz w:val="24"/>
            <w:szCs w:val="24"/>
            <w:rPrChange w:id="53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еского</w:delText>
        </w:r>
      </w:del>
      <w:ins w:id="54" w:author="175-BAV" w:date="2018-04-10T10:31:00Z">
        <w:r w:rsidR="00185E84" w:rsidRPr="00976102">
          <w:rPr>
            <w:rFonts w:ascii="Times New Roman" w:hAnsi="Times New Roman" w:cs="Times New Roman"/>
            <w:sz w:val="24"/>
            <w:szCs w:val="24"/>
            <w:rPrChange w:id="55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ий</w:t>
        </w:r>
      </w:ins>
      <w:proofErr w:type="spellEnd"/>
      <w:r w:rsidRPr="00976102">
        <w:rPr>
          <w:rFonts w:ascii="Times New Roman" w:hAnsi="Times New Roman" w:cs="Times New Roman"/>
          <w:sz w:val="24"/>
          <w:szCs w:val="24"/>
          <w:rPrChange w:id="56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отклика </w:t>
      </w:r>
      <w:del w:id="57" w:author="175-BAV" w:date="2018-04-10T10:31:00Z">
        <w:r w:rsidRPr="00976102" w:rsidDel="00185E84">
          <w:rPr>
            <w:rFonts w:ascii="Times New Roman" w:hAnsi="Times New Roman" w:cs="Times New Roman"/>
            <w:sz w:val="24"/>
            <w:szCs w:val="24"/>
            <w:rPrChange w:id="58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в </w:delText>
        </w:r>
      </w:del>
      <w:proofErr w:type="spellStart"/>
      <w:r w:rsidRPr="00976102">
        <w:rPr>
          <w:rFonts w:ascii="Times New Roman" w:hAnsi="Times New Roman" w:cs="Times New Roman"/>
          <w:sz w:val="24"/>
          <w:szCs w:val="24"/>
          <w:rPrChange w:id="59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плазмонной</w:t>
      </w:r>
      <w:proofErr w:type="spellEnd"/>
      <w:r w:rsidRPr="00976102">
        <w:rPr>
          <w:rFonts w:ascii="Times New Roman" w:hAnsi="Times New Roman" w:cs="Times New Roman"/>
          <w:sz w:val="24"/>
          <w:szCs w:val="24"/>
          <w:rPrChange w:id="60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ins w:id="61" w:author="175-BAV" w:date="2018-04-10T10:22:00Z">
        <w:r w:rsidR="00021AF4" w:rsidRPr="00976102">
          <w:rPr>
            <w:rFonts w:ascii="Times New Roman" w:hAnsi="Times New Roman" w:cs="Times New Roman"/>
            <w:sz w:val="24"/>
            <w:szCs w:val="24"/>
            <w:rPrChange w:id="62" w:author="175-BAV" w:date="2018-04-10T10:52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2</w:t>
        </w:r>
        <w:r w:rsidR="00021AF4" w:rsidRPr="00976102">
          <w:rPr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021AF4" w:rsidRPr="00976102">
          <w:rPr>
            <w:rFonts w:ascii="Times New Roman" w:hAnsi="Times New Roman" w:cs="Times New Roman"/>
            <w:sz w:val="24"/>
            <w:szCs w:val="24"/>
            <w:rPrChange w:id="63" w:author="175-BAV" w:date="2018-04-10T10:52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</w:t>
        </w:r>
      </w:ins>
      <w:del w:id="64" w:author="175-BAV" w:date="2018-04-10T10:31:00Z">
        <w:r w:rsidRPr="00976102" w:rsidDel="00185E84">
          <w:rPr>
            <w:rFonts w:ascii="Times New Roman" w:hAnsi="Times New Roman" w:cs="Times New Roman"/>
            <w:sz w:val="24"/>
            <w:szCs w:val="24"/>
          </w:rPr>
          <w:delText xml:space="preserve">структуре </w:delText>
        </w:r>
      </w:del>
      <w:ins w:id="65" w:author="175-BAV" w:date="2018-04-10T10:31:00Z">
        <w:r w:rsidR="00185E84" w:rsidRPr="00976102">
          <w:rPr>
            <w:rFonts w:ascii="Times New Roman" w:hAnsi="Times New Roman" w:cs="Times New Roman"/>
            <w:sz w:val="24"/>
            <w:szCs w:val="24"/>
            <w:rPrChange w:id="66" w:author="175-BAV" w:date="2018-04-10T10:52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нано</w:t>
        </w:r>
        <w:r w:rsidR="00185E84" w:rsidRPr="00976102">
          <w:rPr>
            <w:rFonts w:ascii="Times New Roman" w:hAnsi="Times New Roman" w:cs="Times New Roman"/>
            <w:sz w:val="24"/>
            <w:szCs w:val="24"/>
          </w:rPr>
          <w:t>структур</w:t>
        </w:r>
        <w:r w:rsidR="00185E84" w:rsidRPr="00976102">
          <w:rPr>
            <w:rFonts w:ascii="Times New Roman" w:hAnsi="Times New Roman" w:cs="Times New Roman"/>
            <w:sz w:val="24"/>
            <w:szCs w:val="24"/>
          </w:rPr>
          <w:t>ы</w:t>
        </w:r>
        <w:r w:rsidR="00185E84" w:rsidRPr="0097610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67" w:author="175-BAV" w:date="2018-04-10T10:24:00Z">
        <w:r w:rsidRPr="00976102" w:rsidDel="00021AF4">
          <w:rPr>
            <w:rFonts w:ascii="Times New Roman" w:hAnsi="Times New Roman" w:cs="Times New Roman"/>
            <w:sz w:val="24"/>
            <w:szCs w:val="24"/>
          </w:rPr>
          <w:delText xml:space="preserve">с упорядоченной решеткой </w:delText>
        </w:r>
      </w:del>
      <w:r w:rsidRPr="00976102">
        <w:rPr>
          <w:rFonts w:ascii="Times New Roman" w:hAnsi="Times New Roman" w:cs="Times New Roman"/>
          <w:sz w:val="24"/>
          <w:szCs w:val="24"/>
        </w:rPr>
        <w:t>из наночастиц</w:t>
      </w:r>
    </w:p>
    <w:p w:rsidR="00A3237A" w:rsidRPr="00976102" w:rsidRDefault="00A3237A" w:rsidP="00A3237A">
      <w:pPr>
        <w:rPr>
          <w:rFonts w:ascii="Times New Roman" w:hAnsi="Times New Roman" w:cs="Times New Roman"/>
          <w:sz w:val="24"/>
          <w:szCs w:val="24"/>
          <w:rPrChange w:id="68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976102">
        <w:rPr>
          <w:rFonts w:ascii="Times New Roman" w:hAnsi="Times New Roman" w:cs="Times New Roman"/>
          <w:sz w:val="24"/>
          <w:szCs w:val="24"/>
          <w:rPrChange w:id="69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1</w:t>
      </w:r>
      <w:r w:rsidR="00DC77C4" w:rsidRPr="00976102">
        <w:rPr>
          <w:rFonts w:ascii="Times New Roman" w:hAnsi="Times New Roman" w:cs="Times New Roman"/>
          <w:sz w:val="24"/>
          <w:szCs w:val="24"/>
          <w:rPrChange w:id="70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.</w:t>
      </w:r>
      <w:r w:rsidR="00E839C8" w:rsidRPr="00976102">
        <w:rPr>
          <w:rFonts w:ascii="Times New Roman" w:hAnsi="Times New Roman" w:cs="Times New Roman"/>
          <w:sz w:val="24"/>
          <w:szCs w:val="24"/>
          <w:rPrChange w:id="71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2</w:t>
      </w:r>
      <w:r w:rsidRPr="00976102">
        <w:rPr>
          <w:rFonts w:ascii="Times New Roman" w:hAnsi="Times New Roman" w:cs="Times New Roman"/>
          <w:sz w:val="24"/>
          <w:szCs w:val="24"/>
          <w:rPrChange w:id="72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.2. </w:t>
      </w:r>
      <w:del w:id="73" w:author="175-BAV" w:date="2018-04-10T10:31:00Z">
        <w:r w:rsidR="00E839C8" w:rsidRPr="00976102" w:rsidDel="00185E84">
          <w:rPr>
            <w:rFonts w:ascii="Times New Roman" w:hAnsi="Times New Roman" w:cs="Times New Roman"/>
            <w:sz w:val="24"/>
            <w:szCs w:val="24"/>
            <w:rPrChange w:id="74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Усиление н</w:delText>
        </w:r>
      </w:del>
      <w:proofErr w:type="gramStart"/>
      <w:ins w:id="75" w:author="175-BAV" w:date="2018-04-10T10:31:00Z">
        <w:r w:rsidR="00185E84" w:rsidRPr="00976102">
          <w:rPr>
            <w:rFonts w:ascii="Times New Roman" w:hAnsi="Times New Roman" w:cs="Times New Roman"/>
            <w:sz w:val="24"/>
            <w:szCs w:val="24"/>
            <w:rPrChange w:id="76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Н</w:t>
        </w:r>
      </w:ins>
      <w:r w:rsidR="00E839C8" w:rsidRPr="00976102">
        <w:rPr>
          <w:rFonts w:ascii="Times New Roman" w:hAnsi="Times New Roman" w:cs="Times New Roman"/>
          <w:sz w:val="24"/>
          <w:szCs w:val="24"/>
          <w:rPrChange w:id="77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елинейн</w:t>
      </w:r>
      <w:del w:id="78" w:author="175-BAV" w:date="2018-04-10T10:31:00Z">
        <w:r w:rsidR="00E839C8" w:rsidRPr="00976102" w:rsidDel="00185E84">
          <w:rPr>
            <w:rFonts w:ascii="Times New Roman" w:hAnsi="Times New Roman" w:cs="Times New Roman"/>
            <w:sz w:val="24"/>
            <w:szCs w:val="24"/>
            <w:rPrChange w:id="79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ого</w:delText>
        </w:r>
      </w:del>
      <w:ins w:id="80" w:author="175-BAV" w:date="2018-04-10T10:31:00Z">
        <w:r w:rsidR="00185E84" w:rsidRPr="00976102">
          <w:rPr>
            <w:rFonts w:ascii="Times New Roman" w:hAnsi="Times New Roman" w:cs="Times New Roman"/>
            <w:sz w:val="24"/>
            <w:szCs w:val="24"/>
            <w:rPrChange w:id="81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ый</w:t>
        </w:r>
      </w:ins>
      <w:proofErr w:type="gramEnd"/>
      <w:r w:rsidR="00E839C8" w:rsidRPr="00976102">
        <w:rPr>
          <w:rFonts w:ascii="Times New Roman" w:hAnsi="Times New Roman" w:cs="Times New Roman"/>
          <w:sz w:val="24"/>
          <w:szCs w:val="24"/>
          <w:rPrChange w:id="82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del w:id="83" w:author="175-BAV" w:date="2018-04-10T10:31:00Z">
        <w:r w:rsidR="00E839C8" w:rsidRPr="00976102" w:rsidDel="00185E84">
          <w:rPr>
            <w:rFonts w:ascii="Times New Roman" w:hAnsi="Times New Roman" w:cs="Times New Roman"/>
            <w:sz w:val="24"/>
            <w:szCs w:val="24"/>
            <w:rPrChange w:id="84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магнитооптического </w:delText>
        </w:r>
      </w:del>
      <w:ins w:id="85" w:author="175-BAV" w:date="2018-04-10T10:31:00Z">
        <w:r w:rsidR="00185E84" w:rsidRPr="00976102">
          <w:rPr>
            <w:rFonts w:ascii="Times New Roman" w:hAnsi="Times New Roman" w:cs="Times New Roman"/>
            <w:sz w:val="24"/>
            <w:szCs w:val="24"/>
            <w:rPrChange w:id="86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магнитооптическ</w:t>
        </w:r>
        <w:r w:rsidR="00185E84" w:rsidRPr="00976102">
          <w:rPr>
            <w:rFonts w:ascii="Times New Roman" w:hAnsi="Times New Roman" w:cs="Times New Roman"/>
            <w:sz w:val="24"/>
            <w:szCs w:val="24"/>
            <w:rPrChange w:id="87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ий</w:t>
        </w:r>
        <w:r w:rsidR="00185E84" w:rsidRPr="00976102">
          <w:rPr>
            <w:rFonts w:ascii="Times New Roman" w:hAnsi="Times New Roman" w:cs="Times New Roman"/>
            <w:sz w:val="24"/>
            <w:szCs w:val="24"/>
            <w:rPrChange w:id="88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r w:rsidR="00E839C8" w:rsidRPr="00976102">
        <w:rPr>
          <w:rFonts w:ascii="Times New Roman" w:hAnsi="Times New Roman" w:cs="Times New Roman"/>
          <w:sz w:val="24"/>
          <w:szCs w:val="24"/>
          <w:rPrChange w:id="89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отклик</w:t>
      </w:r>
      <w:del w:id="90" w:author="175-BAV" w:date="2018-04-10T10:31:00Z">
        <w:r w:rsidR="00E839C8" w:rsidRPr="00976102" w:rsidDel="00185E84">
          <w:rPr>
            <w:rFonts w:ascii="Times New Roman" w:hAnsi="Times New Roman" w:cs="Times New Roman"/>
            <w:sz w:val="24"/>
            <w:szCs w:val="24"/>
            <w:rPrChange w:id="91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а</w:delText>
        </w:r>
      </w:del>
      <w:r w:rsidR="00DC0CA2" w:rsidRPr="00976102">
        <w:rPr>
          <w:rFonts w:ascii="Times New Roman" w:hAnsi="Times New Roman" w:cs="Times New Roman"/>
          <w:sz w:val="24"/>
          <w:szCs w:val="24"/>
          <w:rPrChange w:id="92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ins w:id="93" w:author="175-BAV" w:date="2018-04-10T10:27:00Z">
        <w:r w:rsidR="00021AF4" w:rsidRPr="00976102">
          <w:rPr>
            <w:rFonts w:ascii="Times New Roman" w:hAnsi="Times New Roman" w:cs="Times New Roman"/>
            <w:sz w:val="24"/>
            <w:szCs w:val="24"/>
            <w:rPrChange w:id="94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плазмонной</w:t>
        </w:r>
        <w:proofErr w:type="spellEnd"/>
        <w:r w:rsidR="00021AF4" w:rsidRPr="00976102">
          <w:rPr>
            <w:rFonts w:ascii="Times New Roman" w:hAnsi="Times New Roman" w:cs="Times New Roman"/>
            <w:sz w:val="24"/>
            <w:szCs w:val="24"/>
            <w:rPrChange w:id="95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2</w:t>
        </w:r>
        <w:r w:rsidR="00021AF4" w:rsidRPr="00976102">
          <w:rPr>
            <w:rFonts w:ascii="Times New Roman" w:hAnsi="Times New Roman" w:cs="Times New Roman"/>
            <w:sz w:val="24"/>
            <w:szCs w:val="24"/>
            <w:lang w:val="en-US"/>
            <w:rPrChange w:id="96" w:author="175-BAV" w:date="2018-04-10T10:52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D</w:t>
        </w:r>
        <w:r w:rsidR="00021AF4" w:rsidRPr="00976102">
          <w:rPr>
            <w:rFonts w:ascii="Times New Roman" w:hAnsi="Times New Roman" w:cs="Times New Roman"/>
            <w:sz w:val="24"/>
            <w:szCs w:val="24"/>
            <w:rPrChange w:id="97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наноструктур</w:t>
        </w:r>
      </w:ins>
      <w:ins w:id="98" w:author="175-BAV" w:date="2018-04-10T10:31:00Z">
        <w:r w:rsidR="00185E84" w:rsidRPr="00976102">
          <w:rPr>
            <w:rFonts w:ascii="Times New Roman" w:hAnsi="Times New Roman" w:cs="Times New Roman"/>
            <w:sz w:val="24"/>
            <w:szCs w:val="24"/>
            <w:rPrChange w:id="99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ы</w:t>
        </w:r>
      </w:ins>
      <w:ins w:id="100" w:author="175-BAV" w:date="2018-04-10T10:27:00Z">
        <w:r w:rsidR="00021AF4" w:rsidRPr="00976102">
          <w:rPr>
            <w:rFonts w:ascii="Times New Roman" w:hAnsi="Times New Roman" w:cs="Times New Roman"/>
            <w:sz w:val="24"/>
            <w:szCs w:val="24"/>
            <w:rPrChange w:id="101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из наночастиц</w:t>
        </w:r>
      </w:ins>
      <w:del w:id="102" w:author="175-BAV" w:date="2018-04-10T10:27:00Z">
        <w:r w:rsidRPr="00976102" w:rsidDel="00021AF4">
          <w:rPr>
            <w:rFonts w:ascii="Times New Roman" w:hAnsi="Times New Roman" w:cs="Times New Roman"/>
            <w:sz w:val="24"/>
            <w:szCs w:val="24"/>
            <w:rPrChange w:id="103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с упорядоченной решеткой из наночастиц</w:delText>
        </w:r>
      </w:del>
    </w:p>
    <w:p w:rsidR="00185E84" w:rsidRPr="00976102" w:rsidRDefault="00185E84" w:rsidP="001C4D9F">
      <w:pPr>
        <w:rPr>
          <w:ins w:id="104" w:author="175-BAV" w:date="2018-04-10T10:33:00Z"/>
          <w:rFonts w:ascii="Times New Roman" w:hAnsi="Times New Roman" w:cs="Times New Roman"/>
          <w:sz w:val="24"/>
          <w:szCs w:val="24"/>
          <w:rPrChange w:id="105" w:author="175-BAV" w:date="2018-04-10T10:52:00Z">
            <w:rPr>
              <w:ins w:id="106" w:author="175-BAV" w:date="2018-04-10T10:33:00Z"/>
              <w:rFonts w:ascii="Times New Roman" w:hAnsi="Times New Roman" w:cs="Times New Roman"/>
              <w:sz w:val="24"/>
              <w:szCs w:val="24"/>
            </w:rPr>
          </w:rPrChange>
        </w:rPr>
      </w:pPr>
      <w:ins w:id="107" w:author="175-BAV" w:date="2018-04-10T10:32:00Z">
        <w:r w:rsidRPr="00976102">
          <w:rPr>
            <w:rFonts w:ascii="Times New Roman" w:hAnsi="Times New Roman" w:cs="Times New Roman"/>
            <w:sz w:val="24"/>
            <w:szCs w:val="24"/>
            <w:rPrChange w:id="108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1.3. Приложение плазмонного резона</w:t>
        </w:r>
      </w:ins>
      <w:ins w:id="109" w:author="175-BAV" w:date="2018-04-10T10:33:00Z">
        <w:r w:rsidRPr="00976102">
          <w:rPr>
            <w:rFonts w:ascii="Times New Roman" w:hAnsi="Times New Roman" w:cs="Times New Roman"/>
            <w:sz w:val="24"/>
            <w:szCs w:val="24"/>
            <w:rPrChange w:id="110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нса к оптическим сенсорам</w:t>
        </w:r>
      </w:ins>
    </w:p>
    <w:p w:rsidR="00185E84" w:rsidRPr="00976102" w:rsidRDefault="00185E84" w:rsidP="001C4D9F">
      <w:pPr>
        <w:rPr>
          <w:ins w:id="111" w:author="175-BAV" w:date="2018-04-10T10:33:00Z"/>
          <w:rFonts w:ascii="Times New Roman" w:hAnsi="Times New Roman" w:cs="Times New Roman"/>
          <w:sz w:val="24"/>
          <w:szCs w:val="24"/>
          <w:rPrChange w:id="112" w:author="175-BAV" w:date="2018-04-10T10:52:00Z">
            <w:rPr>
              <w:ins w:id="113" w:author="175-BAV" w:date="2018-04-10T10:33:00Z"/>
              <w:rFonts w:ascii="Times New Roman" w:hAnsi="Times New Roman" w:cs="Times New Roman"/>
              <w:sz w:val="24"/>
              <w:szCs w:val="24"/>
            </w:rPr>
          </w:rPrChange>
        </w:rPr>
      </w:pPr>
      <w:ins w:id="114" w:author="175-BAV" w:date="2018-04-10T10:33:00Z">
        <w:r w:rsidRPr="00976102">
          <w:rPr>
            <w:rFonts w:ascii="Times New Roman" w:hAnsi="Times New Roman" w:cs="Times New Roman"/>
            <w:sz w:val="24"/>
            <w:szCs w:val="24"/>
            <w:rPrChange w:id="115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1.3.1</w:t>
        </w:r>
        <w:r w:rsidRPr="00976102">
          <w:rPr>
            <w:rFonts w:ascii="Times New Roman" w:hAnsi="Times New Roman" w:cs="Times New Roman"/>
            <w:sz w:val="24"/>
            <w:szCs w:val="24"/>
            <w:rPrChange w:id="116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…</w:t>
        </w:r>
        <w:r w:rsidRPr="00976102">
          <w:rPr>
            <w:rFonts w:ascii="Times New Roman" w:hAnsi="Times New Roman" w:cs="Times New Roman"/>
            <w:sz w:val="24"/>
            <w:szCs w:val="24"/>
            <w:rPrChange w:id="117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Pr="00976102">
          <w:rPr>
            <w:rFonts w:ascii="Times New Roman" w:hAnsi="Times New Roman" w:cs="Times New Roman"/>
            <w:sz w:val="24"/>
            <w:szCs w:val="24"/>
            <w:rPrChange w:id="118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Биакор</w:t>
        </w:r>
        <w:proofErr w:type="spellEnd"/>
      </w:ins>
    </w:p>
    <w:p w:rsidR="00185E84" w:rsidRPr="00976102" w:rsidRDefault="00185E84" w:rsidP="001C4D9F">
      <w:pPr>
        <w:rPr>
          <w:ins w:id="119" w:author="175-BAV" w:date="2018-04-10T10:33:00Z"/>
          <w:rFonts w:ascii="Times New Roman" w:hAnsi="Times New Roman" w:cs="Times New Roman"/>
          <w:sz w:val="24"/>
          <w:szCs w:val="24"/>
          <w:rPrChange w:id="120" w:author="175-BAV" w:date="2018-04-10T10:52:00Z">
            <w:rPr>
              <w:ins w:id="121" w:author="175-BAV" w:date="2018-04-10T10:33:00Z"/>
              <w:rFonts w:ascii="Times New Roman" w:hAnsi="Times New Roman" w:cs="Times New Roman"/>
              <w:sz w:val="24"/>
              <w:szCs w:val="24"/>
            </w:rPr>
          </w:rPrChange>
        </w:rPr>
      </w:pPr>
      <w:ins w:id="122" w:author="175-BAV" w:date="2018-04-10T10:33:00Z">
        <w:r w:rsidRPr="00976102">
          <w:rPr>
            <w:rFonts w:ascii="Times New Roman" w:hAnsi="Times New Roman" w:cs="Times New Roman"/>
            <w:sz w:val="24"/>
            <w:szCs w:val="24"/>
            <w:rPrChange w:id="123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Китайцы</w:t>
        </w:r>
      </w:ins>
    </w:p>
    <w:p w:rsidR="00185E84" w:rsidRPr="00976102" w:rsidRDefault="00185E84" w:rsidP="001C4D9F">
      <w:pPr>
        <w:rPr>
          <w:ins w:id="124" w:author="175-BAV" w:date="2018-04-10T10:33:00Z"/>
          <w:rFonts w:ascii="Times New Roman" w:hAnsi="Times New Roman" w:cs="Times New Roman"/>
          <w:sz w:val="24"/>
          <w:szCs w:val="24"/>
          <w:rPrChange w:id="125" w:author="175-BAV" w:date="2018-04-10T10:52:00Z">
            <w:rPr>
              <w:ins w:id="126" w:author="175-BAV" w:date="2018-04-10T10:33:00Z"/>
              <w:rFonts w:ascii="Times New Roman" w:hAnsi="Times New Roman" w:cs="Times New Roman"/>
              <w:sz w:val="24"/>
              <w:szCs w:val="24"/>
            </w:rPr>
          </w:rPrChange>
        </w:rPr>
      </w:pPr>
      <w:proofErr w:type="spellStart"/>
      <w:ins w:id="127" w:author="175-BAV" w:date="2018-04-10T10:34:00Z">
        <w:r w:rsidRPr="00976102">
          <w:rPr>
            <w:rFonts w:ascii="Times New Roman" w:hAnsi="Times New Roman" w:cs="Times New Roman"/>
            <w:sz w:val="24"/>
            <w:szCs w:val="24"/>
            <w:rPrChange w:id="128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Плазмонный</w:t>
        </w:r>
        <w:proofErr w:type="spellEnd"/>
        <w:r w:rsidRPr="00976102">
          <w:rPr>
            <w:rFonts w:ascii="Times New Roman" w:hAnsi="Times New Roman" w:cs="Times New Roman"/>
            <w:sz w:val="24"/>
            <w:szCs w:val="24"/>
            <w:rPrChange w:id="129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ФК </w:t>
        </w:r>
      </w:ins>
      <w:proofErr w:type="spellStart"/>
      <w:ins w:id="130" w:author="175-BAV" w:date="2018-04-10T10:33:00Z">
        <w:r w:rsidRPr="00976102">
          <w:rPr>
            <w:rFonts w:ascii="Times New Roman" w:hAnsi="Times New Roman" w:cs="Times New Roman"/>
            <w:sz w:val="24"/>
            <w:szCs w:val="24"/>
            <w:rPrChange w:id="131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Конопский</w:t>
        </w:r>
      </w:ins>
      <w:proofErr w:type="spellEnd"/>
      <w:ins w:id="132" w:author="175-BAV" w:date="2018-04-10T10:34:00Z">
        <w:r w:rsidRPr="00976102">
          <w:rPr>
            <w:rFonts w:ascii="Times New Roman" w:hAnsi="Times New Roman" w:cs="Times New Roman"/>
            <w:sz w:val="24"/>
            <w:szCs w:val="24"/>
            <w:rPrChange w:id="133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r w:rsidRPr="00976102">
          <w:rPr>
            <w:rFonts w:ascii="Times New Roman" w:hAnsi="Times New Roman" w:cs="Times New Roman"/>
            <w:sz w:val="24"/>
            <w:szCs w:val="24"/>
            <w:rPrChange w:id="134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Барышев</w:t>
        </w:r>
      </w:ins>
    </w:p>
    <w:p w:rsidR="00E839C8" w:rsidRPr="00976102" w:rsidRDefault="00AF23B7" w:rsidP="001C4D9F">
      <w:pPr>
        <w:rPr>
          <w:rFonts w:ascii="Times New Roman" w:hAnsi="Times New Roman" w:cs="Times New Roman"/>
          <w:sz w:val="24"/>
          <w:szCs w:val="24"/>
          <w:rPrChange w:id="135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976102">
        <w:rPr>
          <w:rFonts w:ascii="Times New Roman" w:hAnsi="Times New Roman" w:cs="Times New Roman"/>
          <w:sz w:val="24"/>
          <w:szCs w:val="24"/>
          <w:rPrChange w:id="136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1.</w:t>
      </w:r>
      <w:del w:id="137" w:author="175-BAV" w:date="2018-04-10T10:34:00Z">
        <w:r w:rsidR="00E839C8" w:rsidRPr="00976102" w:rsidDel="00185E84">
          <w:rPr>
            <w:rFonts w:ascii="Times New Roman" w:hAnsi="Times New Roman" w:cs="Times New Roman"/>
            <w:sz w:val="24"/>
            <w:szCs w:val="24"/>
            <w:rPrChange w:id="138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3</w:delText>
        </w:r>
      </w:del>
      <w:ins w:id="139" w:author="175-BAV" w:date="2018-04-10T10:34:00Z">
        <w:r w:rsidR="00185E84" w:rsidRPr="00976102">
          <w:rPr>
            <w:rFonts w:ascii="Times New Roman" w:hAnsi="Times New Roman" w:cs="Times New Roman"/>
            <w:sz w:val="24"/>
            <w:szCs w:val="24"/>
            <w:rPrChange w:id="140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4</w:t>
        </w:r>
      </w:ins>
      <w:r w:rsidRPr="00976102">
        <w:rPr>
          <w:rFonts w:ascii="Times New Roman" w:hAnsi="Times New Roman" w:cs="Times New Roman"/>
          <w:sz w:val="24"/>
          <w:szCs w:val="24"/>
          <w:rPrChange w:id="141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.</w:t>
      </w:r>
      <w:ins w:id="142" w:author="175-BAV" w:date="2018-04-10T10:34:00Z">
        <w:r w:rsidR="00185E84" w:rsidRPr="00976102">
          <w:rPr>
            <w:rFonts w:ascii="Times New Roman" w:hAnsi="Times New Roman" w:cs="Times New Roman"/>
            <w:sz w:val="24"/>
            <w:szCs w:val="24"/>
            <w:rPrChange w:id="143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ins w:id="144" w:author="175-BAV" w:date="2018-04-10T10:35:00Z">
        <w:r w:rsidR="00185E84" w:rsidRPr="00976102">
          <w:rPr>
            <w:rFonts w:ascii="Times New Roman" w:hAnsi="Times New Roman" w:cs="Times New Roman"/>
            <w:sz w:val="24"/>
            <w:szCs w:val="24"/>
            <w:rPrChange w:id="145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Люминесцирующие </w:t>
        </w:r>
        <w:proofErr w:type="spellStart"/>
        <w:r w:rsidR="00185E84" w:rsidRPr="00976102">
          <w:rPr>
            <w:rFonts w:ascii="Times New Roman" w:hAnsi="Times New Roman" w:cs="Times New Roman"/>
            <w:sz w:val="24"/>
            <w:szCs w:val="24"/>
            <w:rPrChange w:id="146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п</w:t>
        </w:r>
      </w:ins>
      <w:ins w:id="147" w:author="175-BAV" w:date="2018-04-10T10:34:00Z">
        <w:r w:rsidR="00185E84" w:rsidRPr="00976102">
          <w:rPr>
            <w:rFonts w:ascii="Times New Roman" w:hAnsi="Times New Roman" w:cs="Times New Roman"/>
            <w:sz w:val="24"/>
            <w:szCs w:val="24"/>
            <w:rPrChange w:id="148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лазмонные</w:t>
        </w:r>
        <w:proofErr w:type="spellEnd"/>
        <w:r w:rsidR="00185E84" w:rsidRPr="00976102">
          <w:rPr>
            <w:rFonts w:ascii="Times New Roman" w:hAnsi="Times New Roman" w:cs="Times New Roman"/>
            <w:sz w:val="24"/>
            <w:szCs w:val="24"/>
            <w:rPrChange w:id="149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наноструктуры</w:t>
        </w:r>
      </w:ins>
      <w:del w:id="150" w:author="175-BAV" w:date="2018-04-10T10:35:00Z">
        <w:r w:rsidRPr="00976102" w:rsidDel="00185E84">
          <w:rPr>
            <w:rFonts w:ascii="Times New Roman" w:hAnsi="Times New Roman" w:cs="Times New Roman"/>
            <w:sz w:val="24"/>
            <w:szCs w:val="24"/>
            <w:rPrChange w:id="151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Влияние </w:delText>
        </w:r>
        <w:r w:rsidR="00920887" w:rsidRPr="00976102" w:rsidDel="00185E84">
          <w:rPr>
            <w:rFonts w:ascii="Times New Roman" w:hAnsi="Times New Roman" w:cs="Times New Roman"/>
            <w:sz w:val="24"/>
            <w:szCs w:val="24"/>
            <w:rPrChange w:id="152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активного </w:delText>
        </w:r>
        <w:r w:rsidRPr="00976102" w:rsidDel="00185E84">
          <w:rPr>
            <w:rFonts w:ascii="Times New Roman" w:hAnsi="Times New Roman" w:cs="Times New Roman"/>
            <w:sz w:val="24"/>
            <w:szCs w:val="24"/>
            <w:rPrChange w:id="153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люминесцентного слоя на </w:delText>
        </w:r>
        <w:r w:rsidR="00920887" w:rsidRPr="00976102" w:rsidDel="00185E84">
          <w:rPr>
            <w:rFonts w:ascii="Times New Roman" w:hAnsi="Times New Roman" w:cs="Times New Roman"/>
            <w:sz w:val="24"/>
            <w:szCs w:val="24"/>
            <w:rPrChange w:id="154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оптический отклик </w:delText>
        </w:r>
        <w:r w:rsidRPr="00976102" w:rsidDel="00185E84">
          <w:rPr>
            <w:rFonts w:ascii="Times New Roman" w:hAnsi="Times New Roman" w:cs="Times New Roman"/>
            <w:sz w:val="24"/>
            <w:szCs w:val="24"/>
            <w:rPrChange w:id="155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плазмонной наноструктуры </w:delText>
        </w:r>
      </w:del>
      <w:r w:rsidRPr="00976102">
        <w:rPr>
          <w:rFonts w:ascii="Times New Roman" w:hAnsi="Times New Roman" w:cs="Times New Roman"/>
          <w:sz w:val="24"/>
          <w:szCs w:val="24"/>
          <w:rPrChange w:id="156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</w:p>
    <w:p w:rsidR="00F12EF6" w:rsidRPr="00976102" w:rsidRDefault="00AF23B7" w:rsidP="001C4D9F">
      <w:pPr>
        <w:rPr>
          <w:rFonts w:ascii="Times New Roman" w:hAnsi="Times New Roman" w:cs="Times New Roman"/>
          <w:sz w:val="24"/>
          <w:szCs w:val="24"/>
          <w:rPrChange w:id="157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976102">
        <w:rPr>
          <w:rFonts w:ascii="Times New Roman" w:hAnsi="Times New Roman" w:cs="Times New Roman"/>
          <w:sz w:val="24"/>
          <w:szCs w:val="24"/>
          <w:rPrChange w:id="158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1.</w:t>
      </w:r>
      <w:r w:rsidR="00E839C8" w:rsidRPr="00976102">
        <w:rPr>
          <w:rFonts w:ascii="Times New Roman" w:hAnsi="Times New Roman" w:cs="Times New Roman"/>
          <w:sz w:val="24"/>
          <w:szCs w:val="24"/>
          <w:rPrChange w:id="159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3.1</w:t>
      </w:r>
      <w:r w:rsidRPr="00976102">
        <w:rPr>
          <w:rFonts w:ascii="Times New Roman" w:hAnsi="Times New Roman" w:cs="Times New Roman"/>
          <w:sz w:val="24"/>
          <w:szCs w:val="24"/>
          <w:rPrChange w:id="160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.</w:t>
      </w:r>
      <w:r w:rsidR="00E839C8" w:rsidRPr="00976102">
        <w:rPr>
          <w:rFonts w:ascii="Times New Roman" w:hAnsi="Times New Roman" w:cs="Times New Roman"/>
          <w:sz w:val="24"/>
          <w:szCs w:val="24"/>
          <w:rPrChange w:id="161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F12EF6" w:rsidRPr="00976102">
        <w:rPr>
          <w:rFonts w:ascii="Times New Roman" w:hAnsi="Times New Roman" w:cs="Times New Roman"/>
          <w:sz w:val="24"/>
          <w:szCs w:val="24"/>
          <w:rPrChange w:id="162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Исследование </w:t>
      </w:r>
      <w:del w:id="163" w:author="175-BAV" w:date="2018-04-10T10:37:00Z">
        <w:r w:rsidR="00F12EF6" w:rsidRPr="00976102" w:rsidDel="00185E84">
          <w:rPr>
            <w:rFonts w:ascii="Times New Roman" w:hAnsi="Times New Roman" w:cs="Times New Roman"/>
            <w:sz w:val="24"/>
            <w:szCs w:val="24"/>
            <w:rPrChange w:id="164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оптически</w:delText>
        </w:r>
        <w:r w:rsidR="003F5A12" w:rsidRPr="00976102" w:rsidDel="00185E84">
          <w:rPr>
            <w:rFonts w:ascii="Times New Roman" w:hAnsi="Times New Roman" w:cs="Times New Roman"/>
            <w:sz w:val="24"/>
            <w:szCs w:val="24"/>
            <w:rPrChange w:id="165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х </w:delText>
        </w:r>
      </w:del>
      <w:ins w:id="166" w:author="175-BAV" w:date="2018-04-10T10:37:00Z">
        <w:r w:rsidR="00185E84" w:rsidRPr="00976102">
          <w:rPr>
            <w:rFonts w:ascii="Times New Roman" w:hAnsi="Times New Roman" w:cs="Times New Roman"/>
            <w:sz w:val="24"/>
            <w:szCs w:val="24"/>
            <w:rPrChange w:id="167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коэффициента оптического усиления </w:t>
        </w:r>
      </w:ins>
      <w:del w:id="168" w:author="175-BAV" w:date="2018-04-10T10:37:00Z">
        <w:r w:rsidR="003F5A12" w:rsidRPr="00976102" w:rsidDel="00185E84">
          <w:rPr>
            <w:rFonts w:ascii="Times New Roman" w:hAnsi="Times New Roman" w:cs="Times New Roman"/>
            <w:sz w:val="24"/>
            <w:szCs w:val="24"/>
            <w:rPrChange w:id="169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свойств </w:delText>
        </w:r>
      </w:del>
      <w:ins w:id="170" w:author="175-BAV" w:date="2018-04-10T10:38:00Z">
        <w:r w:rsidR="00185E84" w:rsidRPr="00976102">
          <w:rPr>
            <w:rFonts w:ascii="Times New Roman" w:hAnsi="Times New Roman" w:cs="Times New Roman"/>
            <w:sz w:val="24"/>
            <w:szCs w:val="24"/>
            <w:rPrChange w:id="171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и времени </w:t>
        </w:r>
      </w:ins>
      <w:ins w:id="172" w:author="175-BAV" w:date="2018-04-10T10:41:00Z">
        <w:r w:rsidR="00185E84" w:rsidRPr="00976102">
          <w:rPr>
            <w:rFonts w:ascii="Times New Roman" w:hAnsi="Times New Roman" w:cs="Times New Roman"/>
            <w:sz w:val="24"/>
            <w:szCs w:val="24"/>
            <w:rPrChange w:id="173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затухания люминесценции</w:t>
        </w:r>
      </w:ins>
      <w:ins w:id="174" w:author="175-BAV" w:date="2018-04-10T10:39:00Z">
        <w:r w:rsidR="00185E84" w:rsidRPr="00976102">
          <w:rPr>
            <w:rFonts w:ascii="Times New Roman" w:hAnsi="Times New Roman" w:cs="Times New Roman"/>
            <w:sz w:val="24"/>
            <w:szCs w:val="24"/>
            <w:rPrChange w:id="175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del w:id="176" w:author="175-BAV" w:date="2018-04-10T10:44:00Z">
        <w:r w:rsidR="003F5A12" w:rsidRPr="00976102" w:rsidDel="00804D4C">
          <w:rPr>
            <w:rFonts w:ascii="Times New Roman" w:hAnsi="Times New Roman" w:cs="Times New Roman"/>
            <w:sz w:val="24"/>
            <w:szCs w:val="24"/>
            <w:rPrChange w:id="177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пленок </w:delText>
        </w:r>
      </w:del>
      <w:del w:id="178" w:author="175-BAV" w:date="2018-04-10T10:36:00Z">
        <w:r w:rsidR="003F5A12" w:rsidRPr="00976102" w:rsidDel="00185E84">
          <w:rPr>
            <w:rFonts w:ascii="Times New Roman" w:hAnsi="Times New Roman" w:cs="Times New Roman"/>
            <w:sz w:val="24"/>
            <w:szCs w:val="24"/>
            <w:rPrChange w:id="179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активной </w:delText>
        </w:r>
      </w:del>
      <w:del w:id="180" w:author="175-BAV" w:date="2018-04-10T10:42:00Z">
        <w:r w:rsidR="003F5A12" w:rsidRPr="00976102" w:rsidDel="00804D4C">
          <w:rPr>
            <w:rFonts w:ascii="Times New Roman" w:hAnsi="Times New Roman" w:cs="Times New Roman"/>
            <w:sz w:val="24"/>
            <w:szCs w:val="24"/>
            <w:rPrChange w:id="181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сред</w:delText>
        </w:r>
      </w:del>
      <w:del w:id="182" w:author="175-BAV" w:date="2018-04-10T10:36:00Z">
        <w:r w:rsidR="003F5A12" w:rsidRPr="00976102" w:rsidDel="00185E84">
          <w:rPr>
            <w:rFonts w:ascii="Times New Roman" w:hAnsi="Times New Roman" w:cs="Times New Roman"/>
            <w:sz w:val="24"/>
            <w:szCs w:val="24"/>
            <w:rPrChange w:id="183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ы. М</w:delText>
        </w:r>
      </w:del>
      <w:ins w:id="184" w:author="175-BAV" w:date="2018-04-10T10:42:00Z">
        <w:r w:rsidR="00804D4C" w:rsidRPr="00976102">
          <w:rPr>
            <w:rFonts w:ascii="Times New Roman" w:hAnsi="Times New Roman" w:cs="Times New Roman"/>
            <w:sz w:val="24"/>
            <w:szCs w:val="24"/>
            <w:rPrChange w:id="185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(</w:t>
        </w:r>
      </w:ins>
      <w:ins w:id="186" w:author="175-BAV" w:date="2018-04-10T10:36:00Z">
        <w:r w:rsidR="00185E84" w:rsidRPr="00976102">
          <w:rPr>
            <w:rFonts w:ascii="Times New Roman" w:hAnsi="Times New Roman" w:cs="Times New Roman"/>
            <w:sz w:val="24"/>
            <w:szCs w:val="24"/>
            <w:rPrChange w:id="187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м</w:t>
        </w:r>
      </w:ins>
      <w:r w:rsidR="003F5A12" w:rsidRPr="00976102">
        <w:rPr>
          <w:rFonts w:ascii="Times New Roman" w:hAnsi="Times New Roman" w:cs="Times New Roman"/>
          <w:sz w:val="24"/>
          <w:szCs w:val="24"/>
          <w:rPrChange w:id="188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етодики измерения</w:t>
      </w:r>
      <w:ins w:id="189" w:author="175-BAV" w:date="2018-04-10T10:42:00Z">
        <w:r w:rsidR="00804D4C" w:rsidRPr="00976102">
          <w:rPr>
            <w:rFonts w:ascii="Times New Roman" w:hAnsi="Times New Roman" w:cs="Times New Roman"/>
            <w:sz w:val="24"/>
            <w:szCs w:val="24"/>
            <w:rPrChange w:id="190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)</w:t>
        </w:r>
      </w:ins>
      <w:r w:rsidR="003F5A12" w:rsidRPr="00976102">
        <w:rPr>
          <w:rFonts w:ascii="Times New Roman" w:hAnsi="Times New Roman" w:cs="Times New Roman"/>
          <w:sz w:val="24"/>
          <w:szCs w:val="24"/>
          <w:rPrChange w:id="191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.</w:t>
      </w:r>
    </w:p>
    <w:p w:rsidR="00E839C8" w:rsidRPr="00976102" w:rsidRDefault="00AF23B7" w:rsidP="001C4D9F">
      <w:pPr>
        <w:rPr>
          <w:rFonts w:ascii="Times New Roman" w:hAnsi="Times New Roman" w:cs="Times New Roman"/>
          <w:sz w:val="24"/>
          <w:szCs w:val="24"/>
          <w:rPrChange w:id="192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976102">
        <w:rPr>
          <w:rFonts w:ascii="Times New Roman" w:hAnsi="Times New Roman" w:cs="Times New Roman"/>
          <w:sz w:val="24"/>
          <w:szCs w:val="24"/>
          <w:rPrChange w:id="193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1.3.2. </w:t>
      </w:r>
      <w:del w:id="194" w:author="175-BAV" w:date="2018-04-10T10:35:00Z">
        <w:r w:rsidRPr="00976102" w:rsidDel="00185E84">
          <w:rPr>
            <w:rFonts w:ascii="Times New Roman" w:hAnsi="Times New Roman" w:cs="Times New Roman"/>
            <w:sz w:val="24"/>
            <w:szCs w:val="24"/>
            <w:rPrChange w:id="195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Изменение о</w:delText>
        </w:r>
      </w:del>
      <w:ins w:id="196" w:author="175-BAV" w:date="2018-04-10T10:35:00Z">
        <w:r w:rsidR="00185E84" w:rsidRPr="00976102">
          <w:rPr>
            <w:rFonts w:ascii="Times New Roman" w:hAnsi="Times New Roman" w:cs="Times New Roman"/>
            <w:sz w:val="24"/>
            <w:szCs w:val="24"/>
            <w:rPrChange w:id="197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О</w:t>
        </w:r>
      </w:ins>
      <w:r w:rsidRPr="00976102">
        <w:rPr>
          <w:rFonts w:ascii="Times New Roman" w:hAnsi="Times New Roman" w:cs="Times New Roman"/>
          <w:sz w:val="24"/>
          <w:szCs w:val="24"/>
          <w:rPrChange w:id="198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птически</w:t>
      </w:r>
      <w:del w:id="199" w:author="175-BAV" w:date="2018-04-10T10:35:00Z">
        <w:r w:rsidRPr="00976102" w:rsidDel="00185E84">
          <w:rPr>
            <w:rFonts w:ascii="Times New Roman" w:hAnsi="Times New Roman" w:cs="Times New Roman"/>
            <w:sz w:val="24"/>
            <w:szCs w:val="24"/>
            <w:rPrChange w:id="200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х</w:delText>
        </w:r>
      </w:del>
      <w:ins w:id="201" w:author="175-BAV" w:date="2018-04-10T10:35:00Z">
        <w:r w:rsidR="00185E84" w:rsidRPr="00976102">
          <w:rPr>
            <w:rFonts w:ascii="Times New Roman" w:hAnsi="Times New Roman" w:cs="Times New Roman"/>
            <w:sz w:val="24"/>
            <w:szCs w:val="24"/>
            <w:rPrChange w:id="202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е</w:t>
        </w:r>
      </w:ins>
      <w:r w:rsidRPr="00976102">
        <w:rPr>
          <w:rFonts w:ascii="Times New Roman" w:hAnsi="Times New Roman" w:cs="Times New Roman"/>
          <w:sz w:val="24"/>
          <w:szCs w:val="24"/>
          <w:rPrChange w:id="203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свойств</w:t>
      </w:r>
      <w:ins w:id="204" w:author="175-BAV" w:date="2018-04-10T10:43:00Z">
        <w:r w:rsidR="00804D4C" w:rsidRPr="00976102">
          <w:rPr>
            <w:rFonts w:ascii="Times New Roman" w:hAnsi="Times New Roman" w:cs="Times New Roman"/>
            <w:sz w:val="24"/>
            <w:szCs w:val="24"/>
            <w:rPrChange w:id="205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а </w:t>
        </w:r>
      </w:ins>
      <w:r w:rsidRPr="00976102">
        <w:rPr>
          <w:rFonts w:ascii="Times New Roman" w:hAnsi="Times New Roman" w:cs="Times New Roman"/>
          <w:sz w:val="24"/>
          <w:szCs w:val="24"/>
          <w:rPrChange w:id="206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ins w:id="207" w:author="175-BAV" w:date="2018-04-10T10:44:00Z">
        <w:r w:rsidR="00804D4C" w:rsidRPr="00976102">
          <w:rPr>
            <w:rFonts w:ascii="Times New Roman" w:hAnsi="Times New Roman" w:cs="Times New Roman"/>
            <w:sz w:val="24"/>
            <w:szCs w:val="24"/>
            <w:rPrChange w:id="208" w:author="175-BAV" w:date="2018-04-10T10:52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плазмонных наноструктур </w:t>
        </w:r>
      </w:ins>
      <w:ins w:id="209" w:author="175-BAV" w:date="2018-04-10T10:45:00Z">
        <w:r w:rsidR="00804D4C" w:rsidRPr="00976102">
          <w:rPr>
            <w:rFonts w:ascii="Times New Roman" w:hAnsi="Times New Roman" w:cs="Times New Roman"/>
            <w:sz w:val="24"/>
            <w:szCs w:val="24"/>
          </w:rPr>
          <w:t xml:space="preserve">содержащих </w:t>
        </w:r>
      </w:ins>
      <w:del w:id="210" w:author="175-BAV" w:date="2018-04-10T10:45:00Z">
        <w:r w:rsidRPr="00976102" w:rsidDel="00804D4C">
          <w:rPr>
            <w:rFonts w:ascii="Times New Roman" w:hAnsi="Times New Roman" w:cs="Times New Roman"/>
            <w:sz w:val="24"/>
            <w:szCs w:val="24"/>
            <w:rPrChange w:id="211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красителей </w:delText>
        </w:r>
      </w:del>
      <w:ins w:id="212" w:author="175-BAV" w:date="2018-04-10T10:45:00Z">
        <w:r w:rsidR="00804D4C" w:rsidRPr="00976102">
          <w:rPr>
            <w:rFonts w:ascii="Times New Roman" w:hAnsi="Times New Roman" w:cs="Times New Roman"/>
            <w:sz w:val="24"/>
            <w:szCs w:val="24"/>
            <w:rPrChange w:id="213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красител</w:t>
        </w:r>
        <w:r w:rsidR="00804D4C" w:rsidRPr="00976102">
          <w:rPr>
            <w:rFonts w:ascii="Times New Roman" w:hAnsi="Times New Roman" w:cs="Times New Roman"/>
            <w:sz w:val="24"/>
            <w:szCs w:val="24"/>
            <w:rPrChange w:id="214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и</w:t>
        </w:r>
        <w:r w:rsidR="00804D4C" w:rsidRPr="00976102">
          <w:rPr>
            <w:rFonts w:ascii="Times New Roman" w:hAnsi="Times New Roman" w:cs="Times New Roman"/>
            <w:sz w:val="24"/>
            <w:szCs w:val="24"/>
            <w:rPrChange w:id="215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r w:rsidRPr="00976102">
        <w:rPr>
          <w:rFonts w:ascii="Times New Roman" w:hAnsi="Times New Roman" w:cs="Times New Roman"/>
          <w:sz w:val="24"/>
          <w:szCs w:val="24"/>
          <w:rPrChange w:id="216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и</w:t>
      </w:r>
      <w:ins w:id="217" w:author="175-BAV" w:date="2018-04-10T10:45:00Z">
        <w:r w:rsidR="00804D4C" w:rsidRPr="00976102">
          <w:rPr>
            <w:rFonts w:ascii="Times New Roman" w:hAnsi="Times New Roman" w:cs="Times New Roman"/>
            <w:sz w:val="24"/>
            <w:szCs w:val="24"/>
            <w:rPrChange w:id="218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ли</w:t>
        </w:r>
      </w:ins>
      <w:r w:rsidRPr="00976102">
        <w:rPr>
          <w:rFonts w:ascii="Times New Roman" w:hAnsi="Times New Roman" w:cs="Times New Roman"/>
          <w:sz w:val="24"/>
          <w:szCs w:val="24"/>
          <w:rPrChange w:id="219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del w:id="220" w:author="175-BAV" w:date="2018-04-10T10:45:00Z">
        <w:r w:rsidRPr="00976102" w:rsidDel="00804D4C">
          <w:rPr>
            <w:rFonts w:ascii="Times New Roman" w:hAnsi="Times New Roman" w:cs="Times New Roman"/>
            <w:sz w:val="24"/>
            <w:szCs w:val="24"/>
            <w:rPrChange w:id="221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квантовых </w:delText>
        </w:r>
      </w:del>
      <w:ins w:id="222" w:author="175-BAV" w:date="2018-04-10T10:45:00Z">
        <w:r w:rsidR="00804D4C" w:rsidRPr="00976102">
          <w:rPr>
            <w:rFonts w:ascii="Times New Roman" w:hAnsi="Times New Roman" w:cs="Times New Roman"/>
            <w:sz w:val="24"/>
            <w:szCs w:val="24"/>
            <w:rPrChange w:id="223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квантовы</w:t>
        </w:r>
        <w:r w:rsidR="00804D4C" w:rsidRPr="00976102">
          <w:rPr>
            <w:rFonts w:ascii="Times New Roman" w:hAnsi="Times New Roman" w:cs="Times New Roman"/>
            <w:sz w:val="24"/>
            <w:szCs w:val="24"/>
            <w:rPrChange w:id="224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е</w:t>
        </w:r>
        <w:r w:rsidR="00804D4C" w:rsidRPr="00976102">
          <w:rPr>
            <w:rFonts w:ascii="Times New Roman" w:hAnsi="Times New Roman" w:cs="Times New Roman"/>
            <w:sz w:val="24"/>
            <w:szCs w:val="24"/>
            <w:rPrChange w:id="225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proofErr w:type="gramStart"/>
      <w:r w:rsidRPr="00976102">
        <w:rPr>
          <w:rFonts w:ascii="Times New Roman" w:hAnsi="Times New Roman" w:cs="Times New Roman"/>
          <w:sz w:val="24"/>
          <w:szCs w:val="24"/>
          <w:rPrChange w:id="226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точ</w:t>
      </w:r>
      <w:del w:id="227" w:author="175-BAV" w:date="2018-04-10T10:45:00Z">
        <w:r w:rsidRPr="00976102" w:rsidDel="00804D4C">
          <w:rPr>
            <w:rFonts w:ascii="Times New Roman" w:hAnsi="Times New Roman" w:cs="Times New Roman"/>
            <w:sz w:val="24"/>
            <w:szCs w:val="24"/>
            <w:rPrChange w:id="228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е</w:delText>
        </w:r>
      </w:del>
      <w:r w:rsidRPr="00976102">
        <w:rPr>
          <w:rFonts w:ascii="Times New Roman" w:hAnsi="Times New Roman" w:cs="Times New Roman"/>
          <w:sz w:val="24"/>
          <w:szCs w:val="24"/>
          <w:rPrChange w:id="229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к</w:t>
      </w:r>
      <w:ins w:id="230" w:author="175-BAV" w:date="2018-04-10T10:45:00Z">
        <w:r w:rsidR="00804D4C" w:rsidRPr="00976102">
          <w:rPr>
            <w:rFonts w:ascii="Times New Roman" w:hAnsi="Times New Roman" w:cs="Times New Roman"/>
            <w:sz w:val="24"/>
            <w:szCs w:val="24"/>
            <w:rPrChange w:id="231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и</w:t>
        </w:r>
      </w:ins>
      <w:proofErr w:type="gramEnd"/>
      <w:r w:rsidRPr="00976102">
        <w:rPr>
          <w:rFonts w:ascii="Times New Roman" w:hAnsi="Times New Roman" w:cs="Times New Roman"/>
          <w:sz w:val="24"/>
          <w:szCs w:val="24"/>
          <w:rPrChange w:id="232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при возбуждении плазмонного резонанса</w:t>
      </w:r>
      <w:ins w:id="233" w:author="175-BAV" w:date="2018-04-10T10:46:00Z">
        <w:r w:rsidR="00804D4C" w:rsidRPr="00976102">
          <w:rPr>
            <w:rFonts w:ascii="Times New Roman" w:hAnsi="Times New Roman" w:cs="Times New Roman"/>
            <w:sz w:val="24"/>
            <w:szCs w:val="24"/>
            <w:rPrChange w:id="234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(</w:t>
        </w:r>
        <w:proofErr w:type="spellStart"/>
        <w:r w:rsidR="00804D4C" w:rsidRPr="00976102">
          <w:rPr>
            <w:rFonts w:ascii="Times New Roman" w:hAnsi="Times New Roman" w:cs="Times New Roman"/>
            <w:sz w:val="24"/>
            <w:szCs w:val="24"/>
            <w:rPrChange w:id="235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Ногинов</w:t>
        </w:r>
        <w:proofErr w:type="spellEnd"/>
        <w:r w:rsidR="00804D4C" w:rsidRPr="00976102">
          <w:rPr>
            <w:rFonts w:ascii="Times New Roman" w:hAnsi="Times New Roman" w:cs="Times New Roman"/>
            <w:sz w:val="24"/>
            <w:szCs w:val="24"/>
            <w:rPrChange w:id="236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, </w:t>
        </w:r>
        <w:proofErr w:type="spellStart"/>
        <w:r w:rsidR="00804D4C" w:rsidRPr="00976102">
          <w:rPr>
            <w:rFonts w:ascii="Times New Roman" w:hAnsi="Times New Roman" w:cs="Times New Roman"/>
            <w:sz w:val="24"/>
            <w:szCs w:val="24"/>
            <w:rPrChange w:id="237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спазер</w:t>
        </w:r>
      </w:ins>
      <w:ins w:id="238" w:author="175-BAV" w:date="2018-04-10T10:47:00Z">
        <w:r w:rsidR="00804D4C" w:rsidRPr="00976102">
          <w:rPr>
            <w:rFonts w:ascii="Times New Roman" w:hAnsi="Times New Roman" w:cs="Times New Roman"/>
            <w:sz w:val="24"/>
            <w:szCs w:val="24"/>
            <w:rPrChange w:id="239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-Шалаев</w:t>
        </w:r>
      </w:ins>
      <w:proofErr w:type="spellEnd"/>
      <w:ins w:id="240" w:author="175-BAV" w:date="2018-04-10T10:46:00Z">
        <w:r w:rsidR="00804D4C" w:rsidRPr="00976102">
          <w:rPr>
            <w:rFonts w:ascii="Times New Roman" w:hAnsi="Times New Roman" w:cs="Times New Roman"/>
            <w:sz w:val="24"/>
            <w:szCs w:val="24"/>
            <w:rPrChange w:id="241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, </w:t>
        </w:r>
        <w:proofErr w:type="spellStart"/>
        <w:r w:rsidR="00804D4C" w:rsidRPr="00976102">
          <w:rPr>
            <w:rFonts w:ascii="Times New Roman" w:hAnsi="Times New Roman" w:cs="Times New Roman"/>
            <w:sz w:val="24"/>
            <w:szCs w:val="24"/>
            <w:rPrChange w:id="242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Норис</w:t>
        </w:r>
      </w:ins>
      <w:ins w:id="243" w:author="175-BAV" w:date="2018-04-10T10:47:00Z">
        <w:r w:rsidR="00804D4C" w:rsidRPr="00976102">
          <w:rPr>
            <w:rFonts w:ascii="Times New Roman" w:hAnsi="Times New Roman" w:cs="Times New Roman"/>
            <w:sz w:val="24"/>
            <w:szCs w:val="24"/>
            <w:rPrChange w:id="244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-волновод+КТ</w:t>
        </w:r>
      </w:ins>
      <w:proofErr w:type="spellEnd"/>
      <w:ins w:id="245" w:author="175-BAV" w:date="2018-04-10T10:46:00Z">
        <w:r w:rsidR="00804D4C" w:rsidRPr="00976102">
          <w:rPr>
            <w:rFonts w:ascii="Times New Roman" w:hAnsi="Times New Roman" w:cs="Times New Roman"/>
            <w:sz w:val="24"/>
            <w:szCs w:val="24"/>
            <w:rPrChange w:id="246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)</w:t>
        </w:r>
      </w:ins>
      <w:r w:rsidRPr="00976102">
        <w:rPr>
          <w:rFonts w:ascii="Times New Roman" w:hAnsi="Times New Roman" w:cs="Times New Roman"/>
          <w:sz w:val="24"/>
          <w:szCs w:val="24"/>
          <w:rPrChange w:id="247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 </w:t>
      </w:r>
    </w:p>
    <w:p w:rsidR="00E839C8" w:rsidRPr="00976102" w:rsidRDefault="00E839C8" w:rsidP="001C4D9F">
      <w:pPr>
        <w:rPr>
          <w:rFonts w:ascii="Times New Roman" w:hAnsi="Times New Roman" w:cs="Times New Roman"/>
          <w:b/>
          <w:strike/>
          <w:sz w:val="24"/>
          <w:szCs w:val="24"/>
          <w:rPrChange w:id="248" w:author="175-BAV" w:date="2018-04-10T10:53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</w:pPr>
      <w:r w:rsidRPr="00976102">
        <w:rPr>
          <w:rFonts w:ascii="Times New Roman" w:hAnsi="Times New Roman" w:cs="Times New Roman"/>
          <w:b/>
          <w:sz w:val="24"/>
          <w:szCs w:val="24"/>
          <w:rPrChange w:id="249" w:author="175-BAV" w:date="2018-04-10T10:52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Глава 2: </w:t>
      </w:r>
      <w:r w:rsidR="008F6EEF" w:rsidRPr="00976102">
        <w:rPr>
          <w:rFonts w:ascii="Times New Roman" w:hAnsi="Times New Roman" w:cs="Times New Roman"/>
          <w:b/>
          <w:sz w:val="24"/>
          <w:szCs w:val="24"/>
          <w:rPrChange w:id="250" w:author="175-BAV" w:date="2018-04-10T10:52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Исследование</w:t>
      </w:r>
      <w:r w:rsidRPr="00976102">
        <w:rPr>
          <w:rFonts w:ascii="Times New Roman" w:hAnsi="Times New Roman" w:cs="Times New Roman"/>
          <w:b/>
          <w:sz w:val="24"/>
          <w:szCs w:val="24"/>
          <w:rPrChange w:id="251" w:author="175-BAV" w:date="2018-04-10T10:52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 свойств магнито</w:t>
      </w:r>
      <w:ins w:id="252" w:author="175-BAV" w:date="2018-04-10T10:47:00Z">
        <w:r w:rsidR="00804D4C" w:rsidRPr="00976102">
          <w:rPr>
            <w:rFonts w:ascii="Times New Roman" w:hAnsi="Times New Roman" w:cs="Times New Roman"/>
            <w:b/>
            <w:sz w:val="24"/>
            <w:szCs w:val="24"/>
            <w:rPrChange w:id="253" w:author="175-BAV" w:date="2018-04-10T10:52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 xml:space="preserve">оптических </w:t>
        </w:r>
      </w:ins>
      <w:r w:rsidRPr="00976102">
        <w:rPr>
          <w:rFonts w:ascii="Times New Roman" w:hAnsi="Times New Roman" w:cs="Times New Roman"/>
          <w:b/>
          <w:sz w:val="24"/>
          <w:szCs w:val="24"/>
          <w:rPrChange w:id="254" w:author="175-BAV" w:date="2018-04-10T10:52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плазмонных наноструктур</w:t>
      </w:r>
      <w:r w:rsidR="00875435" w:rsidRPr="00976102">
        <w:rPr>
          <w:rFonts w:ascii="Times New Roman" w:hAnsi="Times New Roman" w:cs="Times New Roman"/>
          <w:b/>
          <w:sz w:val="24"/>
          <w:szCs w:val="24"/>
          <w:rPrChange w:id="255" w:author="175-BAV" w:date="2018-04-10T10:52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 (</w:t>
      </w:r>
      <w:r w:rsidR="00875435" w:rsidRPr="00976102">
        <w:rPr>
          <w:rFonts w:ascii="Times New Roman" w:hAnsi="Times New Roman" w:cs="Times New Roman"/>
          <w:b/>
          <w:strike/>
          <w:sz w:val="24"/>
          <w:szCs w:val="24"/>
          <w:rPrChange w:id="256" w:author="175-BAV" w:date="2018-04-10T10:53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В названии главы должен быть отражен результат исследований определенного явления</w:t>
      </w:r>
      <w:proofErr w:type="gramStart"/>
      <w:r w:rsidR="00875435" w:rsidRPr="00976102">
        <w:rPr>
          <w:rFonts w:ascii="Times New Roman" w:hAnsi="Times New Roman" w:cs="Times New Roman"/>
          <w:b/>
          <w:strike/>
          <w:sz w:val="24"/>
          <w:szCs w:val="24"/>
          <w:rPrChange w:id="257" w:author="175-BAV" w:date="2018-04-10T10:53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 )</w:t>
      </w:r>
      <w:proofErr w:type="gramEnd"/>
    </w:p>
    <w:p w:rsidR="00F8043E" w:rsidRPr="00976102" w:rsidRDefault="00207B9E" w:rsidP="001C4D9F">
      <w:pPr>
        <w:rPr>
          <w:rFonts w:ascii="Times New Roman" w:hAnsi="Times New Roman" w:cs="Times New Roman"/>
          <w:sz w:val="24"/>
          <w:szCs w:val="24"/>
          <w:rPrChange w:id="258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</w:pPr>
      <w:r w:rsidRPr="00976102">
        <w:rPr>
          <w:rFonts w:ascii="Times New Roman" w:hAnsi="Times New Roman" w:cs="Times New Roman"/>
          <w:sz w:val="24"/>
          <w:szCs w:val="24"/>
          <w:rPrChange w:id="259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>2.</w:t>
      </w:r>
      <w:r w:rsidR="00420633" w:rsidRPr="00976102">
        <w:rPr>
          <w:rFonts w:ascii="Times New Roman" w:hAnsi="Times New Roman" w:cs="Times New Roman"/>
          <w:sz w:val="24"/>
          <w:szCs w:val="24"/>
          <w:rPrChange w:id="260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>1.</w:t>
      </w:r>
      <w:r w:rsidR="00F8043E" w:rsidRPr="00976102">
        <w:rPr>
          <w:rFonts w:ascii="Times New Roman" w:hAnsi="Times New Roman" w:cs="Times New Roman"/>
          <w:sz w:val="24"/>
          <w:szCs w:val="24"/>
          <w:rPrChange w:id="261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 xml:space="preserve"> </w:t>
      </w:r>
      <w:ins w:id="262" w:author="175-BAV" w:date="2018-04-10T10:49:00Z">
        <w:r w:rsidR="00804D4C" w:rsidRPr="00976102">
          <w:rPr>
            <w:rFonts w:ascii="Times New Roman" w:hAnsi="Times New Roman" w:cs="Times New Roman"/>
            <w:sz w:val="24"/>
            <w:szCs w:val="24"/>
            <w:rPrChange w:id="263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rPrChange>
          </w:rPr>
          <w:t xml:space="preserve">Технология изготовления, </w:t>
        </w:r>
      </w:ins>
      <w:del w:id="264" w:author="175-BAV" w:date="2018-04-10T10:49:00Z">
        <w:r w:rsidR="00F8043E" w:rsidRPr="00976102" w:rsidDel="00804D4C">
          <w:rPr>
            <w:rFonts w:ascii="Times New Roman" w:hAnsi="Times New Roman" w:cs="Times New Roman"/>
            <w:sz w:val="24"/>
            <w:szCs w:val="24"/>
            <w:rPrChange w:id="265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rPrChange>
          </w:rPr>
          <w:delText xml:space="preserve">Описание образцов </w:delText>
        </w:r>
      </w:del>
      <w:del w:id="266" w:author="175-BAV" w:date="2018-04-10T10:50:00Z">
        <w:r w:rsidR="00F8043E" w:rsidRPr="00976102" w:rsidDel="00804D4C">
          <w:rPr>
            <w:rFonts w:ascii="Times New Roman" w:hAnsi="Times New Roman" w:cs="Times New Roman"/>
            <w:sz w:val="24"/>
            <w:szCs w:val="24"/>
            <w:rPrChange w:id="267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rPrChange>
          </w:rPr>
          <w:delText>и</w:delText>
        </w:r>
      </w:del>
      <w:r w:rsidR="00F8043E" w:rsidRPr="00976102">
        <w:rPr>
          <w:rFonts w:ascii="Times New Roman" w:hAnsi="Times New Roman" w:cs="Times New Roman"/>
          <w:sz w:val="24"/>
          <w:szCs w:val="24"/>
          <w:rPrChange w:id="268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 xml:space="preserve"> методик</w:t>
      </w:r>
      <w:ins w:id="269" w:author="175-BAV" w:date="2018-04-10T10:49:00Z">
        <w:r w:rsidR="00804D4C" w:rsidRPr="00976102">
          <w:rPr>
            <w:rFonts w:ascii="Times New Roman" w:hAnsi="Times New Roman" w:cs="Times New Roman"/>
            <w:sz w:val="24"/>
            <w:szCs w:val="24"/>
            <w:rPrChange w:id="270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rPrChange>
          </w:rPr>
          <w:t>и</w:t>
        </w:r>
      </w:ins>
      <w:ins w:id="271" w:author="175-BAV" w:date="2018-04-10T10:50:00Z">
        <w:r w:rsidR="00804D4C" w:rsidRPr="00976102">
          <w:rPr>
            <w:rFonts w:ascii="Times New Roman" w:hAnsi="Times New Roman" w:cs="Times New Roman"/>
            <w:sz w:val="24"/>
            <w:szCs w:val="24"/>
            <w:rPrChange w:id="272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rPrChange>
          </w:rPr>
          <w:t xml:space="preserve"> и геометрии</w:t>
        </w:r>
      </w:ins>
      <w:ins w:id="273" w:author="175-BAV" w:date="2018-04-10T10:49:00Z">
        <w:r w:rsidR="00804D4C" w:rsidRPr="00976102">
          <w:rPr>
            <w:rFonts w:ascii="Times New Roman" w:hAnsi="Times New Roman" w:cs="Times New Roman"/>
            <w:sz w:val="24"/>
            <w:szCs w:val="24"/>
            <w:rPrChange w:id="274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rPrChange>
          </w:rPr>
          <w:t xml:space="preserve"> эксперимента и </w:t>
        </w:r>
      </w:ins>
      <w:ins w:id="275" w:author="175-BAV" w:date="2018-04-10T10:50:00Z">
        <w:r w:rsidR="00804D4C" w:rsidRPr="00976102">
          <w:rPr>
            <w:rFonts w:ascii="Times New Roman" w:hAnsi="Times New Roman" w:cs="Times New Roman"/>
            <w:sz w:val="24"/>
            <w:szCs w:val="24"/>
            <w:rPrChange w:id="276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rPrChange>
          </w:rPr>
          <w:t>модели для численного анализа спектров</w:t>
        </w:r>
      </w:ins>
      <w:del w:id="277" w:author="175-BAV" w:date="2018-04-10T10:49:00Z">
        <w:r w:rsidR="00F8043E" w:rsidRPr="00976102" w:rsidDel="00804D4C">
          <w:rPr>
            <w:rFonts w:ascii="Times New Roman" w:hAnsi="Times New Roman" w:cs="Times New Roman"/>
            <w:sz w:val="24"/>
            <w:szCs w:val="24"/>
            <w:rPrChange w:id="278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rPrChange>
          </w:rPr>
          <w:delText>, позволяющих определить структурные особенности плазмонных наноструктур</w:delText>
        </w:r>
      </w:del>
    </w:p>
    <w:p w:rsidR="00405C89" w:rsidRPr="00976102" w:rsidRDefault="00405C89" w:rsidP="00405C89">
      <w:pPr>
        <w:rPr>
          <w:rFonts w:ascii="Times New Roman" w:hAnsi="Times New Roman" w:cs="Times New Roman"/>
          <w:sz w:val="24"/>
          <w:szCs w:val="24"/>
        </w:rPr>
      </w:pPr>
      <w:moveToRangeStart w:id="279" w:author="175-BAV" w:date="2018-04-10T11:57:00Z" w:name="move511124785"/>
      <w:moveTo w:id="280" w:author="175-BAV" w:date="2018-04-10T11:57:00Z">
        <w:r w:rsidRPr="00976102">
          <w:rPr>
            <w:rFonts w:ascii="Times New Roman" w:hAnsi="Times New Roman" w:cs="Times New Roman"/>
            <w:sz w:val="24"/>
            <w:szCs w:val="24"/>
          </w:rPr>
          <w:t xml:space="preserve">2.2. Структурные и поляризационные особенности двухмерной решетки из </w:t>
        </w:r>
        <w:proofErr w:type="gramStart"/>
        <w:r w:rsidRPr="00976102">
          <w:rPr>
            <w:rFonts w:ascii="Times New Roman" w:hAnsi="Times New Roman" w:cs="Times New Roman"/>
            <w:sz w:val="24"/>
            <w:szCs w:val="24"/>
          </w:rPr>
          <w:t>металлических</w:t>
        </w:r>
        <w:proofErr w:type="gramEnd"/>
        <w:r w:rsidRPr="00976102">
          <w:rPr>
            <w:rFonts w:ascii="Times New Roman" w:hAnsi="Times New Roman" w:cs="Times New Roman"/>
            <w:sz w:val="24"/>
            <w:szCs w:val="24"/>
          </w:rPr>
          <w:t xml:space="preserve"> наночастиц в слое </w:t>
        </w:r>
        <w:r w:rsidRPr="00976102">
          <w:rPr>
            <w:rFonts w:ascii="Times New Roman" w:hAnsi="Times New Roman" w:cs="Times New Roman"/>
            <w:sz w:val="24"/>
            <w:szCs w:val="24"/>
            <w:lang w:val="en-US"/>
          </w:rPr>
          <w:t>Bi</w:t>
        </w:r>
        <w:r w:rsidRPr="00976102">
          <w:rPr>
            <w:rFonts w:ascii="Times New Roman" w:hAnsi="Times New Roman" w:cs="Times New Roman"/>
            <w:sz w:val="24"/>
            <w:szCs w:val="24"/>
          </w:rPr>
          <w:t>:</w:t>
        </w:r>
        <w:r w:rsidRPr="00976102">
          <w:rPr>
            <w:rFonts w:ascii="Times New Roman" w:hAnsi="Times New Roman" w:cs="Times New Roman"/>
            <w:sz w:val="24"/>
            <w:szCs w:val="24"/>
            <w:lang w:val="en-US"/>
          </w:rPr>
          <w:t>YIG</w:t>
        </w:r>
        <w:r w:rsidRPr="00976102">
          <w:rPr>
            <w:rFonts w:ascii="Times New Roman" w:hAnsi="Times New Roman" w:cs="Times New Roman"/>
            <w:sz w:val="24"/>
            <w:szCs w:val="24"/>
          </w:rPr>
          <w:t xml:space="preserve"> </w:t>
        </w:r>
      </w:moveTo>
      <w:ins w:id="281" w:author="175-BAV" w:date="2018-04-10T11:57:00Z">
        <w:r>
          <w:rPr>
            <w:rFonts w:ascii="Times New Roman" w:hAnsi="Times New Roman" w:cs="Times New Roman"/>
            <w:sz w:val="24"/>
            <w:szCs w:val="24"/>
          </w:rPr>
          <w:t>Возьмите название статьи ЖЭТФ</w:t>
        </w:r>
      </w:ins>
    </w:p>
    <w:moveToRangeEnd w:id="279"/>
    <w:p w:rsidR="00976102" w:rsidRPr="00976102" w:rsidRDefault="00976102" w:rsidP="00976102">
      <w:pPr>
        <w:rPr>
          <w:rFonts w:ascii="Times New Roman" w:hAnsi="Times New Roman" w:cs="Times New Roman"/>
          <w:sz w:val="24"/>
          <w:szCs w:val="24"/>
        </w:rPr>
      </w:pPr>
      <w:ins w:id="282" w:author="175-BAV" w:date="2018-04-10T10:54:00Z">
        <w:r w:rsidRPr="00976102">
          <w:rPr>
            <w:rFonts w:ascii="Times New Roman" w:hAnsi="Times New Roman" w:cs="Times New Roman"/>
            <w:sz w:val="24"/>
            <w:szCs w:val="24"/>
          </w:rPr>
          <w:lastRenderedPageBreak/>
          <w:t>2.1.2. . Магнитооптический отклик 1</w:t>
        </w:r>
        <w:r w:rsidRPr="00976102">
          <w:rPr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76102">
          <w:rPr>
            <w:rFonts w:ascii="Times New Roman" w:hAnsi="Times New Roman" w:cs="Times New Roman"/>
            <w:sz w:val="24"/>
            <w:szCs w:val="24"/>
          </w:rPr>
          <w:t xml:space="preserve"> решетка из золотых полосок, покрытых слоем пермаллоя в </w:t>
        </w:r>
        <w:proofErr w:type="spellStart"/>
        <w:r w:rsidRPr="00976102">
          <w:rPr>
            <w:rFonts w:ascii="Times New Roman" w:hAnsi="Times New Roman" w:cs="Times New Roman"/>
            <w:sz w:val="24"/>
            <w:szCs w:val="24"/>
          </w:rPr>
          <w:t>фарадеевской</w:t>
        </w:r>
        <w:proofErr w:type="spellEnd"/>
        <w:r w:rsidRPr="00976102">
          <w:rPr>
            <w:rFonts w:ascii="Times New Roman" w:hAnsi="Times New Roman" w:cs="Times New Roman"/>
            <w:sz w:val="24"/>
            <w:szCs w:val="24"/>
          </w:rPr>
          <w:t xml:space="preserve"> геометрии </w:t>
        </w:r>
      </w:ins>
      <w:moveToRangeStart w:id="283" w:author="175-BAV" w:date="2018-04-10T10:55:00Z" w:name="move511121068"/>
      <w:moveTo w:id="284" w:author="175-BAV" w:date="2018-04-10T10:55:00Z">
        <w:r w:rsidRPr="00976102">
          <w:rPr>
            <w:rFonts w:ascii="Times New Roman" w:hAnsi="Times New Roman" w:cs="Times New Roman"/>
            <w:sz w:val="24"/>
            <w:szCs w:val="24"/>
          </w:rPr>
          <w:t>1D – пермаллой Комаров/</w:t>
        </w:r>
        <w:proofErr w:type="spellStart"/>
        <w:r w:rsidRPr="00976102">
          <w:rPr>
            <w:rFonts w:ascii="Times New Roman" w:hAnsi="Times New Roman" w:cs="Times New Roman"/>
            <w:sz w:val="24"/>
            <w:szCs w:val="24"/>
          </w:rPr>
          <w:t>Помозов</w:t>
        </w:r>
        <w:proofErr w:type="spellEnd"/>
        <w:r w:rsidRPr="00976102">
          <w:rPr>
            <w:rFonts w:ascii="Times New Roman" w:hAnsi="Times New Roman" w:cs="Times New Roman"/>
            <w:sz w:val="24"/>
            <w:szCs w:val="24"/>
          </w:rPr>
          <w:t xml:space="preserve">– </w:t>
        </w:r>
        <w:proofErr w:type="gramStart"/>
        <w:r w:rsidRPr="00976102">
          <w:rPr>
            <w:rFonts w:ascii="Times New Roman" w:hAnsi="Times New Roman" w:cs="Times New Roman"/>
            <w:sz w:val="24"/>
            <w:szCs w:val="24"/>
          </w:rPr>
          <w:t>ра</w:t>
        </w:r>
        <w:proofErr w:type="gramEnd"/>
        <w:r w:rsidRPr="00976102">
          <w:rPr>
            <w:rFonts w:ascii="Times New Roman" w:hAnsi="Times New Roman" w:cs="Times New Roman"/>
            <w:sz w:val="24"/>
            <w:szCs w:val="24"/>
          </w:rPr>
          <w:t xml:space="preserve">счет, </w:t>
        </w:r>
        <w:proofErr w:type="spellStart"/>
        <w:r w:rsidRPr="00976102">
          <w:rPr>
            <w:rFonts w:ascii="Times New Roman" w:hAnsi="Times New Roman" w:cs="Times New Roman"/>
            <w:sz w:val="24"/>
            <w:szCs w:val="24"/>
          </w:rPr>
          <w:t>эксперимент+Расчет</w:t>
        </w:r>
        <w:proofErr w:type="spellEnd"/>
        <w:r w:rsidRPr="00976102">
          <w:rPr>
            <w:rFonts w:ascii="Times New Roman" w:hAnsi="Times New Roman" w:cs="Times New Roman"/>
            <w:sz w:val="24"/>
            <w:szCs w:val="24"/>
          </w:rPr>
          <w:t xml:space="preserve"> для </w:t>
        </w:r>
        <w:proofErr w:type="spellStart"/>
        <w:r w:rsidRPr="00976102">
          <w:rPr>
            <w:rFonts w:ascii="Times New Roman" w:hAnsi="Times New Roman" w:cs="Times New Roman"/>
            <w:sz w:val="24"/>
            <w:szCs w:val="24"/>
          </w:rPr>
          <w:t>BiYIG</w:t>
        </w:r>
        <w:proofErr w:type="spellEnd"/>
        <w:r w:rsidRPr="00976102">
          <w:rPr>
            <w:rFonts w:ascii="Times New Roman" w:hAnsi="Times New Roman" w:cs="Times New Roman"/>
            <w:sz w:val="24"/>
            <w:szCs w:val="24"/>
          </w:rPr>
          <w:t xml:space="preserve"> сенсора, а в след. главе расчетный отклик на </w:t>
        </w:r>
        <w:r w:rsidRPr="00976102">
          <w:rPr>
            <w:rFonts w:ascii="Times New Roman" w:hAnsi="Times New Roman" w:cs="Times New Roman"/>
            <w:sz w:val="24"/>
            <w:szCs w:val="24"/>
            <w:lang w:val="en-US"/>
          </w:rPr>
          <w:t>LDL</w:t>
        </w:r>
        <w:r w:rsidRPr="00976102">
          <w:rPr>
            <w:rFonts w:ascii="Times New Roman" w:hAnsi="Times New Roman" w:cs="Times New Roman"/>
            <w:sz w:val="24"/>
            <w:szCs w:val="24"/>
          </w:rPr>
          <w:t>+эксперимент</w:t>
        </w:r>
      </w:moveTo>
    </w:p>
    <w:moveToRangeEnd w:id="283"/>
    <w:p w:rsidR="003F5A12" w:rsidRPr="00976102" w:rsidRDefault="006541A2" w:rsidP="001C4D9F">
      <w:pPr>
        <w:rPr>
          <w:rFonts w:ascii="Times New Roman" w:hAnsi="Times New Roman" w:cs="Times New Roman"/>
          <w:sz w:val="24"/>
          <w:szCs w:val="24"/>
          <w:rPrChange w:id="285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</w:pPr>
      <w:r w:rsidRPr="00976102">
        <w:rPr>
          <w:rFonts w:ascii="Times New Roman" w:hAnsi="Times New Roman" w:cs="Times New Roman"/>
          <w:sz w:val="24"/>
          <w:szCs w:val="24"/>
          <w:rPrChange w:id="286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 xml:space="preserve">2.1.1. </w:t>
      </w:r>
      <w:ins w:id="287" w:author="175-BAV" w:date="2018-04-10T10:51:00Z">
        <w:r w:rsidR="00976102" w:rsidRPr="00976102">
          <w:rPr>
            <w:rFonts w:ascii="Times New Roman" w:hAnsi="Times New Roman" w:cs="Times New Roman"/>
            <w:sz w:val="24"/>
            <w:szCs w:val="24"/>
            <w:rPrChange w:id="288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rPrChange>
          </w:rPr>
          <w:t xml:space="preserve">Магнитооптический отклик </w:t>
        </w:r>
      </w:ins>
      <w:r w:rsidRPr="00976102">
        <w:rPr>
          <w:rFonts w:ascii="Times New Roman" w:hAnsi="Times New Roman" w:cs="Times New Roman"/>
          <w:sz w:val="24"/>
          <w:szCs w:val="24"/>
          <w:rPrChange w:id="289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>2</w:t>
      </w:r>
      <w:r w:rsidRPr="00976102">
        <w:rPr>
          <w:rFonts w:ascii="Times New Roman" w:hAnsi="Times New Roman" w:cs="Times New Roman"/>
          <w:sz w:val="24"/>
          <w:szCs w:val="24"/>
          <w:lang w:val="en-US"/>
          <w:rPrChange w:id="290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  <w:lang w:val="en-US"/>
            </w:rPr>
          </w:rPrChange>
        </w:rPr>
        <w:t>D</w:t>
      </w:r>
      <w:r w:rsidRPr="00976102">
        <w:rPr>
          <w:rFonts w:ascii="Times New Roman" w:hAnsi="Times New Roman" w:cs="Times New Roman"/>
          <w:sz w:val="24"/>
          <w:szCs w:val="24"/>
          <w:rPrChange w:id="291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 xml:space="preserve"> решетка из золотых наночастиц в слое </w:t>
      </w:r>
      <w:r w:rsidRPr="00976102">
        <w:rPr>
          <w:rFonts w:ascii="Times New Roman" w:hAnsi="Times New Roman" w:cs="Times New Roman"/>
          <w:sz w:val="24"/>
          <w:szCs w:val="24"/>
          <w:lang w:val="en-US"/>
          <w:rPrChange w:id="292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  <w:lang w:val="en-US"/>
            </w:rPr>
          </w:rPrChange>
        </w:rPr>
        <w:t>Bi</w:t>
      </w:r>
      <w:r w:rsidRPr="00976102">
        <w:rPr>
          <w:rFonts w:ascii="Times New Roman" w:hAnsi="Times New Roman" w:cs="Times New Roman"/>
          <w:sz w:val="24"/>
          <w:szCs w:val="24"/>
          <w:rPrChange w:id="293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>:</w:t>
      </w:r>
      <w:proofErr w:type="gramStart"/>
      <w:r w:rsidRPr="00976102">
        <w:rPr>
          <w:rFonts w:ascii="Times New Roman" w:hAnsi="Times New Roman" w:cs="Times New Roman"/>
          <w:sz w:val="24"/>
          <w:szCs w:val="24"/>
          <w:lang w:val="en-US"/>
          <w:rPrChange w:id="294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  <w:lang w:val="en-US"/>
            </w:rPr>
          </w:rPrChange>
        </w:rPr>
        <w:t>YIG</w:t>
      </w:r>
      <w:ins w:id="295" w:author="175-BAV" w:date="2018-04-10T10:51:00Z">
        <w:r w:rsidR="00976102" w:rsidRPr="00976102">
          <w:rPr>
            <w:rFonts w:ascii="Times New Roman" w:hAnsi="Times New Roman" w:cs="Times New Roman"/>
            <w:sz w:val="24"/>
            <w:szCs w:val="24"/>
            <w:rPrChange w:id="296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rPrChange>
          </w:rPr>
          <w:t xml:space="preserve"> в </w:t>
        </w:r>
        <w:proofErr w:type="spellStart"/>
        <w:r w:rsidR="00976102" w:rsidRPr="00976102">
          <w:rPr>
            <w:rFonts w:ascii="Times New Roman" w:hAnsi="Times New Roman" w:cs="Times New Roman"/>
            <w:sz w:val="24"/>
            <w:szCs w:val="24"/>
            <w:rPrChange w:id="297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rPrChange>
          </w:rPr>
          <w:t>фарадеевской</w:t>
        </w:r>
        <w:proofErr w:type="spellEnd"/>
        <w:r w:rsidR="00976102" w:rsidRPr="00976102">
          <w:rPr>
            <w:rFonts w:ascii="Times New Roman" w:hAnsi="Times New Roman" w:cs="Times New Roman"/>
            <w:sz w:val="24"/>
            <w:szCs w:val="24"/>
            <w:rPrChange w:id="298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rPrChange>
          </w:rPr>
          <w:t xml:space="preserve"> геометрии</w:t>
        </w:r>
      </w:ins>
      <w:r w:rsidR="003F5A12" w:rsidRPr="00976102">
        <w:rPr>
          <w:rFonts w:ascii="Times New Roman" w:hAnsi="Times New Roman" w:cs="Times New Roman"/>
          <w:sz w:val="24"/>
          <w:szCs w:val="24"/>
          <w:rPrChange w:id="299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>.</w:t>
      </w:r>
      <w:proofErr w:type="gramEnd"/>
      <w:r w:rsidR="003F5A12" w:rsidRPr="00976102">
        <w:rPr>
          <w:rFonts w:ascii="Times New Roman" w:hAnsi="Times New Roman" w:cs="Times New Roman"/>
          <w:sz w:val="24"/>
          <w:szCs w:val="24"/>
          <w:rPrChange w:id="300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 xml:space="preserve"> </w:t>
      </w:r>
    </w:p>
    <w:p w:rsidR="006541A2" w:rsidRPr="00976102" w:rsidRDefault="006541A2" w:rsidP="001C4D9F">
      <w:pPr>
        <w:rPr>
          <w:rFonts w:ascii="Times New Roman" w:hAnsi="Times New Roman" w:cs="Times New Roman"/>
          <w:sz w:val="24"/>
          <w:szCs w:val="24"/>
          <w:rPrChange w:id="301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</w:pPr>
      <w:del w:id="302" w:author="175-BAV" w:date="2018-04-10T10:54:00Z">
        <w:r w:rsidRPr="00976102" w:rsidDel="00976102">
          <w:rPr>
            <w:rFonts w:ascii="Times New Roman" w:hAnsi="Times New Roman" w:cs="Times New Roman"/>
            <w:sz w:val="24"/>
            <w:szCs w:val="24"/>
            <w:rPrChange w:id="303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rPrChange>
          </w:rPr>
          <w:delText xml:space="preserve">2.1.2. </w:delText>
        </w:r>
        <w:r w:rsidR="003F5A12" w:rsidRPr="00976102" w:rsidDel="00976102">
          <w:rPr>
            <w:rFonts w:ascii="Times New Roman" w:hAnsi="Times New Roman" w:cs="Times New Roman"/>
            <w:sz w:val="24"/>
            <w:szCs w:val="24"/>
            <w:rPrChange w:id="304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rPrChange>
          </w:rPr>
          <w:delText>1</w:delText>
        </w:r>
        <w:r w:rsidR="003F5A12" w:rsidRPr="00976102" w:rsidDel="00976102">
          <w:rPr>
            <w:rFonts w:ascii="Times New Roman" w:hAnsi="Times New Roman" w:cs="Times New Roman"/>
            <w:sz w:val="24"/>
            <w:szCs w:val="24"/>
            <w:lang w:val="en-US"/>
            <w:rPrChange w:id="305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rPrChange>
          </w:rPr>
          <w:delText>D</w:delText>
        </w:r>
        <w:r w:rsidR="003F5A12" w:rsidRPr="00976102" w:rsidDel="00976102">
          <w:rPr>
            <w:rFonts w:ascii="Times New Roman" w:hAnsi="Times New Roman" w:cs="Times New Roman"/>
            <w:sz w:val="24"/>
            <w:szCs w:val="24"/>
            <w:rPrChange w:id="306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rPrChange>
          </w:rPr>
          <w:delText xml:space="preserve"> решетка из золотых полосок, покрытых слоем пермаллоя </w:delText>
        </w:r>
        <w:r w:rsidRPr="00976102" w:rsidDel="00976102">
          <w:rPr>
            <w:rFonts w:ascii="Times New Roman" w:hAnsi="Times New Roman" w:cs="Times New Roman"/>
            <w:sz w:val="24"/>
            <w:szCs w:val="24"/>
            <w:rPrChange w:id="307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rPrChange>
          </w:rPr>
          <w:delText xml:space="preserve"> </w:delText>
        </w:r>
      </w:del>
    </w:p>
    <w:p w:rsidR="00DC0CA2" w:rsidRPr="00976102" w:rsidDel="00976102" w:rsidRDefault="00DC0CA2" w:rsidP="001C4D9F">
      <w:pPr>
        <w:rPr>
          <w:rFonts w:ascii="Times New Roman" w:hAnsi="Times New Roman" w:cs="Times New Roman"/>
          <w:sz w:val="24"/>
          <w:szCs w:val="24"/>
        </w:rPr>
      </w:pPr>
      <w:moveFromRangeStart w:id="308" w:author="175-BAV" w:date="2018-04-10T10:55:00Z" w:name="move511121068"/>
      <w:moveFrom w:id="309" w:author="175-BAV" w:date="2018-04-10T10:55:00Z">
        <w:r w:rsidRPr="00976102" w:rsidDel="00976102">
          <w:rPr>
            <w:rFonts w:ascii="Times New Roman" w:hAnsi="Times New Roman" w:cs="Times New Roman"/>
            <w:sz w:val="24"/>
            <w:szCs w:val="24"/>
            <w:rPrChange w:id="310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rPrChange>
          </w:rPr>
          <w:t xml:space="preserve">1D – пермаллой Комаров/Помозов– расчет, эксперимент+Расчет для </w:t>
        </w:r>
        <w:r w:rsidR="00F91ECD" w:rsidRPr="00976102" w:rsidDel="00976102">
          <w:rPr>
            <w:rFonts w:ascii="Times New Roman" w:hAnsi="Times New Roman" w:cs="Times New Roman"/>
            <w:sz w:val="24"/>
            <w:szCs w:val="24"/>
            <w:rPrChange w:id="311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rPrChange>
          </w:rPr>
          <w:t xml:space="preserve">BiYIG </w:t>
        </w:r>
        <w:r w:rsidRPr="00976102" w:rsidDel="00976102">
          <w:rPr>
            <w:rFonts w:ascii="Times New Roman" w:hAnsi="Times New Roman" w:cs="Times New Roman"/>
            <w:sz w:val="24"/>
            <w:szCs w:val="24"/>
            <w:rPrChange w:id="312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rPrChange>
          </w:rPr>
          <w:t xml:space="preserve">сенсора, а в след. главе расчетный отклик на </w:t>
        </w:r>
        <w:r w:rsidR="00F91ECD" w:rsidRPr="00976102" w:rsidDel="00976102">
          <w:rPr>
            <w:rFonts w:ascii="Times New Roman" w:hAnsi="Times New Roman" w:cs="Times New Roman"/>
            <w:sz w:val="24"/>
            <w:szCs w:val="24"/>
            <w:lang w:val="en-US"/>
            <w:rPrChange w:id="313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rPrChange>
          </w:rPr>
          <w:t>LDL</w:t>
        </w:r>
        <w:r w:rsidR="00F91ECD" w:rsidRPr="00976102" w:rsidDel="00976102">
          <w:rPr>
            <w:rFonts w:ascii="Times New Roman" w:hAnsi="Times New Roman" w:cs="Times New Roman"/>
            <w:sz w:val="24"/>
            <w:szCs w:val="24"/>
            <w:rPrChange w:id="314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rPrChange>
          </w:rPr>
          <w:t>+эксперимент</w:t>
        </w:r>
      </w:moveFrom>
    </w:p>
    <w:p w:rsidR="00420633" w:rsidRPr="00976102" w:rsidDel="00405C89" w:rsidRDefault="00207B9E" w:rsidP="001C4D9F">
      <w:pPr>
        <w:rPr>
          <w:rFonts w:ascii="Times New Roman" w:hAnsi="Times New Roman" w:cs="Times New Roman"/>
          <w:sz w:val="24"/>
          <w:szCs w:val="24"/>
        </w:rPr>
      </w:pPr>
      <w:moveFromRangeStart w:id="315" w:author="175-BAV" w:date="2018-04-10T11:57:00Z" w:name="move511124785"/>
      <w:moveFromRangeEnd w:id="308"/>
      <w:moveFrom w:id="316" w:author="175-BAV" w:date="2018-04-10T11:57:00Z">
        <w:r w:rsidRPr="00976102" w:rsidDel="00405C89">
          <w:rPr>
            <w:rFonts w:ascii="Times New Roman" w:hAnsi="Times New Roman" w:cs="Times New Roman"/>
            <w:sz w:val="24"/>
            <w:szCs w:val="24"/>
          </w:rPr>
          <w:t>2.</w:t>
        </w:r>
        <w:r w:rsidR="00F8043E" w:rsidRPr="00976102" w:rsidDel="00405C89">
          <w:rPr>
            <w:rFonts w:ascii="Times New Roman" w:hAnsi="Times New Roman" w:cs="Times New Roman"/>
            <w:sz w:val="24"/>
            <w:szCs w:val="24"/>
          </w:rPr>
          <w:t>2.</w:t>
        </w:r>
        <w:r w:rsidR="00420633" w:rsidRPr="00976102" w:rsidDel="00405C89">
          <w:rPr>
            <w:rFonts w:ascii="Times New Roman" w:hAnsi="Times New Roman" w:cs="Times New Roman"/>
            <w:sz w:val="24"/>
            <w:szCs w:val="24"/>
          </w:rPr>
          <w:t xml:space="preserve"> Структурные и поляризационные особенности двухмерной решетки из металлических наночастиц</w:t>
        </w:r>
        <w:r w:rsidR="003F5A12" w:rsidRPr="00976102" w:rsidDel="00405C89">
          <w:rPr>
            <w:rFonts w:ascii="Times New Roman" w:hAnsi="Times New Roman" w:cs="Times New Roman"/>
            <w:sz w:val="24"/>
            <w:szCs w:val="24"/>
          </w:rPr>
          <w:t xml:space="preserve"> в слое </w:t>
        </w:r>
        <w:r w:rsidR="003F5A12" w:rsidRPr="00976102" w:rsidDel="00405C89">
          <w:rPr>
            <w:rFonts w:ascii="Times New Roman" w:hAnsi="Times New Roman" w:cs="Times New Roman"/>
            <w:sz w:val="24"/>
            <w:szCs w:val="24"/>
            <w:lang w:val="en-US"/>
            <w:rPrChange w:id="317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rPrChange>
          </w:rPr>
          <w:t>Bi</w:t>
        </w:r>
        <w:r w:rsidR="003F5A12" w:rsidRPr="00976102" w:rsidDel="00405C89">
          <w:rPr>
            <w:rFonts w:ascii="Times New Roman" w:hAnsi="Times New Roman" w:cs="Times New Roman"/>
            <w:sz w:val="24"/>
            <w:szCs w:val="24"/>
            <w:rPrChange w:id="318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rPrChange>
          </w:rPr>
          <w:t>:</w:t>
        </w:r>
        <w:r w:rsidR="003F5A12" w:rsidRPr="00976102" w:rsidDel="00405C89">
          <w:rPr>
            <w:rFonts w:ascii="Times New Roman" w:hAnsi="Times New Roman" w:cs="Times New Roman"/>
            <w:sz w:val="24"/>
            <w:szCs w:val="24"/>
            <w:lang w:val="en-US"/>
            <w:rPrChange w:id="319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rPrChange>
          </w:rPr>
          <w:t>YIG</w:t>
        </w:r>
        <w:r w:rsidR="003F5A12" w:rsidRPr="00976102" w:rsidDel="00405C89">
          <w:rPr>
            <w:rFonts w:ascii="Times New Roman" w:hAnsi="Times New Roman" w:cs="Times New Roman"/>
            <w:sz w:val="24"/>
            <w:szCs w:val="24"/>
          </w:rPr>
          <w:t xml:space="preserve"> </w:t>
        </w:r>
      </w:moveFrom>
    </w:p>
    <w:moveFromRangeEnd w:id="315"/>
    <w:p w:rsidR="00420633" w:rsidRPr="00976102" w:rsidRDefault="00207B9E" w:rsidP="001C4D9F">
      <w:pPr>
        <w:rPr>
          <w:rFonts w:ascii="Times New Roman" w:hAnsi="Times New Roman" w:cs="Times New Roman"/>
          <w:sz w:val="24"/>
          <w:szCs w:val="24"/>
        </w:rPr>
      </w:pPr>
      <w:r w:rsidRPr="00976102">
        <w:rPr>
          <w:rFonts w:ascii="Times New Roman" w:hAnsi="Times New Roman" w:cs="Times New Roman"/>
          <w:sz w:val="24"/>
          <w:szCs w:val="24"/>
        </w:rPr>
        <w:t>2.</w:t>
      </w:r>
      <w:r w:rsidR="00F8043E" w:rsidRPr="00976102">
        <w:rPr>
          <w:rFonts w:ascii="Times New Roman" w:hAnsi="Times New Roman" w:cs="Times New Roman"/>
          <w:sz w:val="24"/>
          <w:szCs w:val="24"/>
        </w:rPr>
        <w:t>3</w:t>
      </w:r>
      <w:r w:rsidR="00420633" w:rsidRPr="00976102">
        <w:rPr>
          <w:rFonts w:ascii="Times New Roman" w:hAnsi="Times New Roman" w:cs="Times New Roman"/>
          <w:sz w:val="24"/>
          <w:szCs w:val="24"/>
        </w:rPr>
        <w:t xml:space="preserve">. </w:t>
      </w:r>
      <w:ins w:id="320" w:author="175-BAV" w:date="2018-04-10T11:59:00Z">
        <w:r w:rsidR="00405C89">
          <w:rPr>
            <w:rFonts w:ascii="Times New Roman" w:hAnsi="Times New Roman" w:cs="Times New Roman"/>
            <w:sz w:val="24"/>
            <w:szCs w:val="24"/>
          </w:rPr>
          <w:t xml:space="preserve">Используйте слово </w:t>
        </w:r>
      </w:ins>
      <w:ins w:id="321" w:author="175-BAV" w:date="2018-04-10T11:58:00Z">
        <w:r w:rsidR="00405C89">
          <w:rPr>
            <w:rFonts w:ascii="Times New Roman" w:hAnsi="Times New Roman" w:cs="Times New Roman"/>
            <w:sz w:val="24"/>
            <w:szCs w:val="24"/>
          </w:rPr>
          <w:t xml:space="preserve">Вложенные </w:t>
        </w:r>
      </w:ins>
      <w:r w:rsidR="00CB17EC" w:rsidRPr="00976102">
        <w:rPr>
          <w:rFonts w:ascii="Times New Roman" w:hAnsi="Times New Roman" w:cs="Times New Roman"/>
          <w:sz w:val="24"/>
          <w:szCs w:val="24"/>
        </w:rPr>
        <w:t>Усиление линей</w:t>
      </w:r>
      <w:r w:rsidR="008F6EEF" w:rsidRPr="00976102">
        <w:rPr>
          <w:rFonts w:ascii="Times New Roman" w:hAnsi="Times New Roman" w:cs="Times New Roman"/>
          <w:sz w:val="24"/>
          <w:szCs w:val="24"/>
        </w:rPr>
        <w:t>ного магнитооптического отклика 2</w:t>
      </w:r>
      <w:r w:rsidR="008F6EEF" w:rsidRPr="0097610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B17EC" w:rsidRPr="00976102">
        <w:rPr>
          <w:rFonts w:ascii="Times New Roman" w:hAnsi="Times New Roman" w:cs="Times New Roman"/>
          <w:sz w:val="24"/>
          <w:szCs w:val="24"/>
        </w:rPr>
        <w:t xml:space="preserve"> решеток</w:t>
      </w:r>
      <w:r w:rsidR="003F5A12" w:rsidRPr="00976102">
        <w:rPr>
          <w:rFonts w:ascii="Times New Roman" w:hAnsi="Times New Roman" w:cs="Times New Roman"/>
          <w:sz w:val="24"/>
          <w:szCs w:val="24"/>
        </w:rPr>
        <w:t xml:space="preserve"> за счет изменения эффективного показателя преломления</w:t>
      </w:r>
      <w:r w:rsidR="00420633" w:rsidRPr="009761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0633" w:rsidRPr="00976102" w:rsidRDefault="00207B9E" w:rsidP="001C4D9F">
      <w:pPr>
        <w:rPr>
          <w:rFonts w:ascii="Times New Roman" w:hAnsi="Times New Roman" w:cs="Times New Roman"/>
          <w:sz w:val="24"/>
          <w:szCs w:val="24"/>
        </w:rPr>
      </w:pPr>
      <w:r w:rsidRPr="00976102">
        <w:rPr>
          <w:rFonts w:ascii="Times New Roman" w:hAnsi="Times New Roman" w:cs="Times New Roman"/>
          <w:sz w:val="24"/>
          <w:szCs w:val="24"/>
        </w:rPr>
        <w:t>2.</w:t>
      </w:r>
      <w:r w:rsidR="00F8043E" w:rsidRPr="00976102">
        <w:rPr>
          <w:rFonts w:ascii="Times New Roman" w:hAnsi="Times New Roman" w:cs="Times New Roman"/>
          <w:sz w:val="24"/>
          <w:szCs w:val="24"/>
        </w:rPr>
        <w:t>4</w:t>
      </w:r>
      <w:r w:rsidR="00CB17EC" w:rsidRPr="009761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B17EC" w:rsidRPr="00976102">
        <w:rPr>
          <w:rFonts w:ascii="Times New Roman" w:hAnsi="Times New Roman" w:cs="Times New Roman"/>
          <w:sz w:val="24"/>
          <w:szCs w:val="24"/>
        </w:rPr>
        <w:t>Магнитоиндуцированные</w:t>
      </w:r>
      <w:proofErr w:type="spellEnd"/>
      <w:r w:rsidR="00CB17EC" w:rsidRPr="00976102">
        <w:rPr>
          <w:rFonts w:ascii="Times New Roman" w:hAnsi="Times New Roman" w:cs="Times New Roman"/>
          <w:sz w:val="24"/>
          <w:szCs w:val="24"/>
        </w:rPr>
        <w:t xml:space="preserve"> </w:t>
      </w:r>
      <w:r w:rsidR="00CB17EC" w:rsidRPr="00405C89">
        <w:rPr>
          <w:rFonts w:ascii="Times New Roman" w:hAnsi="Times New Roman" w:cs="Times New Roman"/>
          <w:strike/>
          <w:sz w:val="24"/>
          <w:szCs w:val="24"/>
          <w:rPrChange w:id="322" w:author="175-BAV" w:date="2018-04-10T11:59:00Z">
            <w:rPr>
              <w:rFonts w:ascii="Times New Roman" w:hAnsi="Times New Roman" w:cs="Times New Roman"/>
              <w:sz w:val="24"/>
              <w:szCs w:val="24"/>
            </w:rPr>
          </w:rPrChange>
        </w:rPr>
        <w:t>эффекты в</w:t>
      </w:r>
      <w:r w:rsidR="00CB17EC" w:rsidRPr="00976102">
        <w:rPr>
          <w:rFonts w:ascii="Times New Roman" w:hAnsi="Times New Roman" w:cs="Times New Roman"/>
          <w:sz w:val="24"/>
          <w:szCs w:val="24"/>
        </w:rPr>
        <w:t xml:space="preserve"> </w:t>
      </w:r>
      <w:r w:rsidR="00CB17EC" w:rsidRPr="00405C89">
        <w:rPr>
          <w:rFonts w:ascii="Times New Roman" w:hAnsi="Times New Roman" w:cs="Times New Roman"/>
          <w:strike/>
          <w:sz w:val="24"/>
          <w:szCs w:val="24"/>
          <w:rPrChange w:id="323" w:author="175-BAV" w:date="2018-04-10T12:00:00Z">
            <w:rPr>
              <w:rFonts w:ascii="Times New Roman" w:hAnsi="Times New Roman" w:cs="Times New Roman"/>
              <w:sz w:val="24"/>
              <w:szCs w:val="24"/>
            </w:rPr>
          </w:rPrChange>
        </w:rPr>
        <w:t>генерации второй гармоники</w:t>
      </w:r>
      <w:r w:rsidR="00CB17EC" w:rsidRPr="00976102">
        <w:rPr>
          <w:rFonts w:ascii="Times New Roman" w:hAnsi="Times New Roman" w:cs="Times New Roman"/>
          <w:sz w:val="24"/>
          <w:szCs w:val="24"/>
        </w:rPr>
        <w:t xml:space="preserve"> </w:t>
      </w:r>
      <w:ins w:id="324" w:author="175-BAV" w:date="2018-04-10T12:00:00Z">
        <w:r w:rsidR="00405C89">
          <w:rPr>
            <w:rFonts w:ascii="Times New Roman" w:hAnsi="Times New Roman" w:cs="Times New Roman"/>
            <w:sz w:val="24"/>
            <w:szCs w:val="24"/>
          </w:rPr>
          <w:t xml:space="preserve">нелинейный отклик </w:t>
        </w:r>
      </w:ins>
      <w:r w:rsidR="00CB17EC" w:rsidRPr="00976102">
        <w:rPr>
          <w:rFonts w:ascii="Times New Roman" w:hAnsi="Times New Roman" w:cs="Times New Roman"/>
          <w:sz w:val="24"/>
          <w:szCs w:val="24"/>
        </w:rPr>
        <w:t>при возбуждении решеточного плазмонного резонанса</w:t>
      </w:r>
    </w:p>
    <w:p w:rsidR="00420633" w:rsidRPr="00976102" w:rsidRDefault="00420633" w:rsidP="001C4D9F">
      <w:pPr>
        <w:rPr>
          <w:rFonts w:ascii="Times New Roman" w:hAnsi="Times New Roman" w:cs="Times New Roman"/>
          <w:b/>
          <w:sz w:val="24"/>
          <w:szCs w:val="24"/>
        </w:rPr>
      </w:pPr>
      <w:r w:rsidRPr="00976102">
        <w:rPr>
          <w:rFonts w:ascii="Times New Roman" w:hAnsi="Times New Roman" w:cs="Times New Roman"/>
          <w:b/>
          <w:sz w:val="24"/>
          <w:szCs w:val="24"/>
        </w:rPr>
        <w:t xml:space="preserve">Глава </w:t>
      </w:r>
      <w:r w:rsidR="00CB17EC" w:rsidRPr="00976102">
        <w:rPr>
          <w:rFonts w:ascii="Times New Roman" w:hAnsi="Times New Roman" w:cs="Times New Roman"/>
          <w:b/>
          <w:sz w:val="24"/>
          <w:szCs w:val="24"/>
        </w:rPr>
        <w:t>3</w:t>
      </w:r>
      <w:r w:rsidRPr="00976102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gramStart"/>
      <w:ins w:id="325" w:author="175-BAV" w:date="2018-04-10T12:04:00Z">
        <w:r w:rsidR="00405C89">
          <w:rPr>
            <w:rFonts w:ascii="Times New Roman" w:hAnsi="Times New Roman" w:cs="Times New Roman"/>
            <w:b/>
            <w:sz w:val="24"/>
            <w:szCs w:val="24"/>
          </w:rPr>
          <w:t xml:space="preserve">Аномалия Вуда для оптического и магнитооптического </w:t>
        </w:r>
        <w:proofErr w:type="spellStart"/>
        <w:r w:rsidR="00405C89">
          <w:rPr>
            <w:rFonts w:ascii="Times New Roman" w:hAnsi="Times New Roman" w:cs="Times New Roman"/>
            <w:b/>
            <w:sz w:val="24"/>
            <w:szCs w:val="24"/>
          </w:rPr>
          <w:t>биосенсора</w:t>
        </w:r>
        <w:proofErr w:type="spellEnd"/>
        <w:r w:rsidR="00405C89">
          <w:rPr>
            <w:rFonts w:ascii="Times New Roman" w:hAnsi="Times New Roman" w:cs="Times New Roman"/>
            <w:b/>
            <w:sz w:val="24"/>
            <w:szCs w:val="24"/>
          </w:rPr>
          <w:t>…</w:t>
        </w:r>
        <w:r w:rsidR="00405C89">
          <w:rPr>
            <w:rFonts w:ascii="Times New Roman" w:hAnsi="Times New Roman" w:cs="Times New Roman"/>
            <w:b/>
            <w:sz w:val="24"/>
            <w:szCs w:val="24"/>
          </w:rPr>
          <w:t>.</w:t>
        </w:r>
      </w:ins>
      <w:ins w:id="326" w:author="175-BAV" w:date="2018-04-10T12:03:00Z">
        <w:r w:rsidR="00405C89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</w:ins>
      <w:r w:rsidR="00207B9E" w:rsidRPr="00976102">
        <w:rPr>
          <w:rFonts w:ascii="Times New Roman" w:hAnsi="Times New Roman" w:cs="Times New Roman"/>
          <w:b/>
          <w:sz w:val="24"/>
          <w:szCs w:val="24"/>
        </w:rPr>
        <w:t xml:space="preserve">Изменение оптических свойств наноструктур при </w:t>
      </w:r>
      <w:r w:rsidR="00F66F70" w:rsidRPr="00976102">
        <w:rPr>
          <w:rFonts w:ascii="Times New Roman" w:hAnsi="Times New Roman" w:cs="Times New Roman"/>
          <w:b/>
          <w:sz w:val="24"/>
          <w:szCs w:val="24"/>
        </w:rPr>
        <w:t>взаимодействи</w:t>
      </w:r>
      <w:r w:rsidR="00207B9E" w:rsidRPr="00976102">
        <w:rPr>
          <w:rFonts w:ascii="Times New Roman" w:hAnsi="Times New Roman" w:cs="Times New Roman"/>
          <w:b/>
          <w:sz w:val="24"/>
          <w:szCs w:val="24"/>
        </w:rPr>
        <w:t>и</w:t>
      </w:r>
      <w:r w:rsidR="00CB17EC" w:rsidRPr="00976102">
        <w:rPr>
          <w:rFonts w:ascii="Times New Roman" w:hAnsi="Times New Roman" w:cs="Times New Roman"/>
          <w:b/>
          <w:sz w:val="24"/>
          <w:szCs w:val="24"/>
        </w:rPr>
        <w:t xml:space="preserve"> поверхностного и локализованного плазмонов</w:t>
      </w:r>
      <w:proofErr w:type="gramEnd"/>
    </w:p>
    <w:p w:rsidR="00DC0CA2" w:rsidRPr="00976102" w:rsidRDefault="00FC7926" w:rsidP="00DC0CA2">
      <w:pPr>
        <w:rPr>
          <w:rFonts w:ascii="Times New Roman" w:hAnsi="Times New Roman" w:cs="Times New Roman"/>
          <w:sz w:val="24"/>
          <w:szCs w:val="24"/>
        </w:rPr>
      </w:pPr>
      <w:r w:rsidRPr="00976102">
        <w:rPr>
          <w:rFonts w:ascii="Times New Roman" w:hAnsi="Times New Roman" w:cs="Times New Roman"/>
          <w:sz w:val="24"/>
          <w:szCs w:val="24"/>
          <w:rPrChange w:id="327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>3.</w:t>
      </w:r>
      <w:r w:rsidR="00DC0CA2" w:rsidRPr="00976102">
        <w:rPr>
          <w:rFonts w:ascii="Times New Roman" w:hAnsi="Times New Roman" w:cs="Times New Roman"/>
          <w:sz w:val="24"/>
          <w:szCs w:val="24"/>
          <w:rPrChange w:id="328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>1</w:t>
      </w:r>
      <w:r w:rsidR="00DC0CA2" w:rsidRPr="00405C89">
        <w:rPr>
          <w:rFonts w:ascii="Times New Roman" w:hAnsi="Times New Roman" w:cs="Times New Roman"/>
          <w:sz w:val="24"/>
          <w:szCs w:val="24"/>
          <w:highlight w:val="yellow"/>
          <w:rPrChange w:id="329" w:author="175-BAV" w:date="2018-04-10T12:00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>. Описание образцов и методик, позволяющих определить структурные особенности плазмонных наноструктур</w:t>
      </w:r>
      <w:r w:rsidR="00F91ECD" w:rsidRPr="00405C89">
        <w:rPr>
          <w:rFonts w:ascii="Times New Roman" w:hAnsi="Times New Roman" w:cs="Times New Roman"/>
          <w:sz w:val="24"/>
          <w:szCs w:val="24"/>
          <w:highlight w:val="yellow"/>
          <w:rPrChange w:id="330" w:author="175-BAV" w:date="2018-04-10T12:00:00Z">
            <w:rPr>
              <w:rFonts w:ascii="Times New Roman" w:hAnsi="Times New Roman" w:cs="Times New Roman"/>
              <w:sz w:val="24"/>
              <w:szCs w:val="24"/>
            </w:rPr>
          </w:rPrChange>
        </w:rPr>
        <w:t>.</w:t>
      </w:r>
      <w:ins w:id="331" w:author="175-BAV" w:date="2018-04-10T12:00:00Z">
        <w:r w:rsidR="00405C89">
          <w:rPr>
            <w:rFonts w:ascii="Times New Roman" w:hAnsi="Times New Roman" w:cs="Times New Roman"/>
            <w:sz w:val="24"/>
            <w:szCs w:val="24"/>
          </w:rPr>
          <w:t xml:space="preserve"> См. выше.</w:t>
        </w:r>
      </w:ins>
      <w:ins w:id="332" w:author="175-BAV" w:date="2018-04-10T12:02:00Z">
        <w:r w:rsidR="00405C89">
          <w:rPr>
            <w:rFonts w:ascii="Times New Roman" w:hAnsi="Times New Roman" w:cs="Times New Roman"/>
            <w:sz w:val="24"/>
            <w:szCs w:val="24"/>
          </w:rPr>
          <w:t xml:space="preserve"> Плюс</w:t>
        </w:r>
      </w:ins>
      <w:ins w:id="333" w:author="175-BAV" w:date="2018-04-10T12:03:00Z">
        <w:r w:rsidR="00405C89">
          <w:rPr>
            <w:rFonts w:ascii="Times New Roman" w:hAnsi="Times New Roman" w:cs="Times New Roman"/>
            <w:sz w:val="24"/>
            <w:szCs w:val="24"/>
          </w:rPr>
          <w:t xml:space="preserve"> про топологию кристалла, </w:t>
        </w:r>
      </w:ins>
      <w:ins w:id="334" w:author="175-BAV" w:date="2018-04-10T12:02:00Z">
        <w:r w:rsidR="00405C89">
          <w:rPr>
            <w:rFonts w:ascii="Times New Roman" w:hAnsi="Times New Roman" w:cs="Times New Roman"/>
            <w:sz w:val="24"/>
            <w:szCs w:val="24"/>
          </w:rPr>
          <w:t xml:space="preserve"> про подготовку поверхности </w:t>
        </w:r>
      </w:ins>
      <w:ins w:id="335" w:author="175-BAV" w:date="2018-04-10T12:03:00Z">
        <w:r w:rsidR="00405C89">
          <w:rPr>
            <w:rFonts w:ascii="Times New Roman" w:hAnsi="Times New Roman" w:cs="Times New Roman"/>
            <w:sz w:val="24"/>
            <w:szCs w:val="24"/>
          </w:rPr>
          <w:t>–</w:t>
        </w:r>
      </w:ins>
      <w:ins w:id="336" w:author="175-BAV" w:date="2018-04-10T12:02:00Z">
        <w:r w:rsidR="00405C89">
          <w:rPr>
            <w:rFonts w:ascii="Times New Roman" w:hAnsi="Times New Roman" w:cs="Times New Roman"/>
            <w:sz w:val="24"/>
            <w:szCs w:val="24"/>
          </w:rPr>
          <w:t xml:space="preserve"> разные </w:t>
        </w:r>
      </w:ins>
      <w:ins w:id="337" w:author="175-BAV" w:date="2018-04-10T12:03:00Z">
        <w:r w:rsidR="00405C89">
          <w:rPr>
            <w:rFonts w:ascii="Times New Roman" w:hAnsi="Times New Roman" w:cs="Times New Roman"/>
            <w:sz w:val="24"/>
            <w:szCs w:val="24"/>
          </w:rPr>
          <w:t>чипы</w:t>
        </w:r>
        <w:r w:rsidR="00405C89">
          <w:rPr>
            <w:rFonts w:ascii="Times New Roman" w:hAnsi="Times New Roman" w:cs="Times New Roman"/>
            <w:sz w:val="24"/>
            <w:szCs w:val="24"/>
          </w:rPr>
          <w:t>…</w:t>
        </w:r>
      </w:ins>
    </w:p>
    <w:p w:rsidR="00DC0CA2" w:rsidRPr="00976102" w:rsidRDefault="003F5A12" w:rsidP="001C4D9F">
      <w:pPr>
        <w:rPr>
          <w:rFonts w:ascii="Times New Roman" w:hAnsi="Times New Roman" w:cs="Times New Roman"/>
          <w:sz w:val="24"/>
          <w:szCs w:val="24"/>
          <w:rPrChange w:id="338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</w:pPr>
      <w:r w:rsidRPr="00976102">
        <w:rPr>
          <w:rFonts w:ascii="Times New Roman" w:hAnsi="Times New Roman" w:cs="Times New Roman"/>
          <w:sz w:val="24"/>
          <w:szCs w:val="24"/>
          <w:rPrChange w:id="339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>3.1.1. Перфорированн</w:t>
      </w:r>
      <w:r w:rsidR="003C229B" w:rsidRPr="00976102">
        <w:rPr>
          <w:rFonts w:ascii="Times New Roman" w:hAnsi="Times New Roman" w:cs="Times New Roman"/>
          <w:sz w:val="24"/>
          <w:szCs w:val="24"/>
          <w:rPrChange w:id="340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 xml:space="preserve">ая </w:t>
      </w:r>
      <w:r w:rsidRPr="00976102">
        <w:rPr>
          <w:rFonts w:ascii="Times New Roman" w:hAnsi="Times New Roman" w:cs="Times New Roman"/>
          <w:sz w:val="24"/>
          <w:szCs w:val="24"/>
          <w:rPrChange w:id="341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>золот</w:t>
      </w:r>
      <w:r w:rsidR="003C229B" w:rsidRPr="00976102">
        <w:rPr>
          <w:rFonts w:ascii="Times New Roman" w:hAnsi="Times New Roman" w:cs="Times New Roman"/>
          <w:sz w:val="24"/>
          <w:szCs w:val="24"/>
          <w:rPrChange w:id="342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>ая</w:t>
      </w:r>
      <w:r w:rsidRPr="00976102">
        <w:rPr>
          <w:rFonts w:ascii="Times New Roman" w:hAnsi="Times New Roman" w:cs="Times New Roman"/>
          <w:sz w:val="24"/>
          <w:szCs w:val="24"/>
          <w:rPrChange w:id="343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 xml:space="preserve"> </w:t>
      </w:r>
      <w:r w:rsidR="00DC0CA2" w:rsidRPr="00976102">
        <w:rPr>
          <w:rFonts w:ascii="Times New Roman" w:hAnsi="Times New Roman" w:cs="Times New Roman"/>
          <w:sz w:val="24"/>
          <w:szCs w:val="24"/>
          <w:rPrChange w:id="344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>решетк</w:t>
      </w:r>
      <w:r w:rsidR="003C229B" w:rsidRPr="00976102">
        <w:rPr>
          <w:rFonts w:ascii="Times New Roman" w:hAnsi="Times New Roman" w:cs="Times New Roman"/>
          <w:sz w:val="24"/>
          <w:szCs w:val="24"/>
          <w:rPrChange w:id="345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>а</w:t>
      </w:r>
      <w:r w:rsidRPr="00976102">
        <w:rPr>
          <w:rFonts w:ascii="Times New Roman" w:hAnsi="Times New Roman" w:cs="Times New Roman"/>
          <w:sz w:val="24"/>
          <w:szCs w:val="24"/>
          <w:rPrChange w:id="346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 xml:space="preserve">.  </w:t>
      </w:r>
      <w:ins w:id="347" w:author="175-BAV" w:date="2018-04-10T12:02:00Z">
        <w:r w:rsidR="00405C89" w:rsidRPr="00405C89">
          <w:rPr>
            <w:rFonts w:ascii="Times New Roman" w:hAnsi="Times New Roman" w:cs="Times New Roman"/>
            <w:sz w:val="24"/>
            <w:szCs w:val="24"/>
            <w:highlight w:val="yellow"/>
            <w:rPrChange w:id="348" w:author="175-BAV" w:date="2018-04-10T12:0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Это в главу 2 там же есть МО с пермаллоем?</w:t>
        </w:r>
      </w:ins>
      <w:r w:rsidR="00DC0CA2" w:rsidRPr="00976102">
        <w:rPr>
          <w:rFonts w:ascii="Times New Roman" w:hAnsi="Times New Roman" w:cs="Times New Roman"/>
          <w:sz w:val="24"/>
          <w:szCs w:val="24"/>
          <w:rPrChange w:id="349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 xml:space="preserve"> </w:t>
      </w:r>
    </w:p>
    <w:p w:rsidR="00DC0CA2" w:rsidRPr="00976102" w:rsidRDefault="003F5A12" w:rsidP="001C4D9F">
      <w:pPr>
        <w:rPr>
          <w:rFonts w:ascii="Times New Roman" w:hAnsi="Times New Roman" w:cs="Times New Roman"/>
          <w:sz w:val="24"/>
          <w:szCs w:val="24"/>
        </w:rPr>
      </w:pPr>
      <w:r w:rsidRPr="00976102">
        <w:rPr>
          <w:rFonts w:ascii="Times New Roman" w:hAnsi="Times New Roman" w:cs="Times New Roman"/>
          <w:sz w:val="24"/>
          <w:szCs w:val="24"/>
          <w:rPrChange w:id="350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 xml:space="preserve">3.1.2. </w:t>
      </w:r>
      <w:ins w:id="351" w:author="175-BAV" w:date="2018-04-10T12:05:00Z">
        <w:r w:rsidR="00405C89">
          <w:rPr>
            <w:rFonts w:ascii="Times New Roman" w:hAnsi="Times New Roman" w:cs="Times New Roman"/>
            <w:sz w:val="24"/>
            <w:szCs w:val="24"/>
          </w:rPr>
          <w:t>Оптические спектры плазмонных</w:t>
        </w:r>
      </w:ins>
      <w:r w:rsidRPr="00976102">
        <w:rPr>
          <w:rFonts w:ascii="Times New Roman" w:hAnsi="Times New Roman" w:cs="Times New Roman"/>
          <w:sz w:val="24"/>
          <w:szCs w:val="24"/>
          <w:rPrChange w:id="352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>1</w:t>
      </w:r>
      <w:r w:rsidRPr="00976102">
        <w:rPr>
          <w:rFonts w:ascii="Times New Roman" w:hAnsi="Times New Roman" w:cs="Times New Roman"/>
          <w:sz w:val="24"/>
          <w:szCs w:val="24"/>
          <w:lang w:val="en-US"/>
          <w:rPrChange w:id="353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  <w:lang w:val="en-US"/>
            </w:rPr>
          </w:rPrChange>
        </w:rPr>
        <w:t>D</w:t>
      </w:r>
      <w:r w:rsidRPr="00976102">
        <w:rPr>
          <w:rFonts w:ascii="Times New Roman" w:hAnsi="Times New Roman" w:cs="Times New Roman"/>
          <w:sz w:val="24"/>
          <w:szCs w:val="24"/>
          <w:rPrChange w:id="354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 xml:space="preserve"> </w:t>
      </w:r>
      <w:del w:id="355" w:author="175-BAV" w:date="2018-04-10T12:05:00Z">
        <w:r w:rsidRPr="00976102" w:rsidDel="00405C89">
          <w:rPr>
            <w:rFonts w:ascii="Times New Roman" w:hAnsi="Times New Roman" w:cs="Times New Roman"/>
            <w:sz w:val="24"/>
            <w:szCs w:val="24"/>
            <w:rPrChange w:id="356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rPrChange>
          </w:rPr>
          <w:delText xml:space="preserve">решетка </w:delText>
        </w:r>
      </w:del>
      <w:ins w:id="357" w:author="175-BAV" w:date="2018-04-10T12:05:00Z">
        <w:r w:rsidR="00405C89">
          <w:rPr>
            <w:rFonts w:ascii="Times New Roman" w:hAnsi="Times New Roman" w:cs="Times New Roman"/>
            <w:sz w:val="24"/>
            <w:szCs w:val="24"/>
          </w:rPr>
          <w:t xml:space="preserve">наноструктур </w:t>
        </w:r>
        <w:r w:rsidR="00405C89" w:rsidRPr="00976102">
          <w:rPr>
            <w:rFonts w:ascii="Times New Roman" w:hAnsi="Times New Roman" w:cs="Times New Roman"/>
            <w:sz w:val="24"/>
            <w:szCs w:val="24"/>
            <w:rPrChange w:id="358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rPrChange>
          </w:rPr>
          <w:t xml:space="preserve"> </w:t>
        </w:r>
      </w:ins>
      <w:r w:rsidRPr="00405C89">
        <w:rPr>
          <w:rFonts w:ascii="Times New Roman" w:hAnsi="Times New Roman" w:cs="Times New Roman"/>
          <w:sz w:val="24"/>
          <w:szCs w:val="24"/>
          <w:highlight w:val="yellow"/>
          <w:rPrChange w:id="359" w:author="175-BAV" w:date="2018-04-10T12:06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>из золотых полосок</w:t>
      </w:r>
      <w:ins w:id="360" w:author="175-BAV" w:date="2018-04-10T12:06:00Z">
        <w:r w:rsidR="00405C89">
          <w:rPr>
            <w:rFonts w:ascii="Times New Roman" w:hAnsi="Times New Roman" w:cs="Times New Roman"/>
            <w:sz w:val="24"/>
            <w:szCs w:val="24"/>
          </w:rPr>
          <w:t xml:space="preserve"> (что за </w:t>
        </w:r>
        <w:proofErr w:type="spellStart"/>
        <w:r w:rsidR="00405C89">
          <w:rPr>
            <w:rFonts w:ascii="Times New Roman" w:hAnsi="Times New Roman" w:cs="Times New Roman"/>
            <w:sz w:val="24"/>
            <w:szCs w:val="24"/>
          </w:rPr>
          <w:t>обрацы</w:t>
        </w:r>
        <w:proofErr w:type="spellEnd"/>
        <w:r w:rsidR="00405C89">
          <w:rPr>
            <w:rFonts w:ascii="Times New Roman" w:hAnsi="Times New Roman" w:cs="Times New Roman"/>
            <w:sz w:val="24"/>
            <w:szCs w:val="24"/>
          </w:rPr>
          <w:t>?)</w:t>
        </w:r>
      </w:ins>
    </w:p>
    <w:p w:rsidR="00CB17EC" w:rsidRPr="00976102" w:rsidRDefault="00FC7926" w:rsidP="001C4D9F">
      <w:pPr>
        <w:rPr>
          <w:rFonts w:ascii="Times New Roman" w:hAnsi="Times New Roman" w:cs="Times New Roman"/>
          <w:sz w:val="24"/>
          <w:szCs w:val="24"/>
          <w:rPrChange w:id="361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976102">
        <w:rPr>
          <w:rFonts w:ascii="Times New Roman" w:hAnsi="Times New Roman" w:cs="Times New Roman"/>
          <w:sz w:val="24"/>
          <w:szCs w:val="24"/>
          <w:rPrChange w:id="362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3.2</w:t>
      </w:r>
      <w:r w:rsidR="00CB17EC" w:rsidRPr="00976102">
        <w:rPr>
          <w:rFonts w:ascii="Times New Roman" w:hAnsi="Times New Roman" w:cs="Times New Roman"/>
          <w:sz w:val="24"/>
          <w:szCs w:val="24"/>
          <w:rPrChange w:id="363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gramStart"/>
      <w:r w:rsidR="00CB17EC" w:rsidRPr="00976102">
        <w:rPr>
          <w:rFonts w:ascii="Times New Roman" w:hAnsi="Times New Roman" w:cs="Times New Roman"/>
          <w:sz w:val="24"/>
          <w:szCs w:val="24"/>
          <w:rPrChange w:id="364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Интерференция поверхностного и локализованного плазмонов:</w:t>
      </w:r>
      <w:r w:rsidRPr="00976102">
        <w:rPr>
          <w:rFonts w:ascii="Times New Roman" w:hAnsi="Times New Roman" w:cs="Times New Roman"/>
          <w:sz w:val="24"/>
          <w:szCs w:val="24"/>
          <w:rPrChange w:id="365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оптимизация параметров для увеличения чувствительности биосенсоров</w:t>
      </w:r>
      <w:proofErr w:type="gramEnd"/>
    </w:p>
    <w:p w:rsidR="00F8043E" w:rsidRPr="00976102" w:rsidRDefault="00FC7926" w:rsidP="001C4D9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76102">
        <w:rPr>
          <w:rFonts w:ascii="Times New Roman" w:hAnsi="Times New Roman" w:cs="Times New Roman"/>
          <w:sz w:val="24"/>
          <w:szCs w:val="24"/>
          <w:rPrChange w:id="366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3.3</w:t>
      </w:r>
      <w:r w:rsidR="003F5A12" w:rsidRPr="00976102">
        <w:rPr>
          <w:rFonts w:ascii="Times New Roman" w:hAnsi="Times New Roman" w:cs="Times New Roman"/>
          <w:sz w:val="24"/>
          <w:szCs w:val="24"/>
          <w:rPrChange w:id="367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. Исследование свойств 1</w:t>
      </w:r>
      <w:r w:rsidR="003F5A12" w:rsidRPr="00976102">
        <w:rPr>
          <w:rFonts w:ascii="Times New Roman" w:hAnsi="Times New Roman" w:cs="Times New Roman"/>
          <w:sz w:val="24"/>
          <w:szCs w:val="24"/>
          <w:lang w:val="en-US"/>
          <w:rPrChange w:id="368" w:author="175-BAV" w:date="2018-04-10T10:52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D</w:t>
      </w:r>
      <w:r w:rsidR="003F5A12" w:rsidRPr="00976102">
        <w:rPr>
          <w:rFonts w:ascii="Times New Roman" w:hAnsi="Times New Roman" w:cs="Times New Roman"/>
          <w:sz w:val="24"/>
          <w:szCs w:val="24"/>
          <w:rPrChange w:id="369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решетки из золотых полосок на основе </w:t>
      </w:r>
      <w:r w:rsidR="00F8043E" w:rsidRPr="00976102">
        <w:rPr>
          <w:rFonts w:ascii="Times New Roman" w:hAnsi="Times New Roman" w:cs="Times New Roman"/>
          <w:sz w:val="24"/>
          <w:szCs w:val="24"/>
          <w:lang w:val="en-US"/>
          <w:rPrChange w:id="370" w:author="175-BAV" w:date="2018-04-10T10:52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Au</w:t>
      </w:r>
      <w:r w:rsidR="00F8043E" w:rsidRPr="00976102">
        <w:rPr>
          <w:rFonts w:ascii="Times New Roman" w:hAnsi="Times New Roman" w:cs="Times New Roman"/>
          <w:sz w:val="24"/>
          <w:szCs w:val="24"/>
          <w:rPrChange w:id="371" w:author="175-BAV" w:date="2018-04-10T10:52:00Z">
            <w:rPr>
              <w:rFonts w:ascii="Times New Roman" w:hAnsi="Times New Roman" w:cs="Times New Roman"/>
              <w:sz w:val="24"/>
              <w:szCs w:val="24"/>
            </w:rPr>
          </w:rPrChange>
        </w:rPr>
        <w:t>/</w:t>
      </w:r>
      <w:r w:rsidR="003F5A12" w:rsidRPr="00976102">
        <w:rPr>
          <w:rFonts w:ascii="Arial" w:hAnsi="Arial" w:cs="Arial"/>
          <w:color w:val="222222"/>
          <w:sz w:val="21"/>
          <w:szCs w:val="21"/>
          <w:shd w:val="clear" w:color="auto" w:fill="FFFFFF"/>
          <w:rPrChange w:id="372" w:author="175-BAV" w:date="2018-04-10T10:52:00Z">
            <w:rPr>
              <w:rFonts w:ascii="Arial" w:hAnsi="Arial" w:cs="Arial"/>
              <w:color w:val="222222"/>
              <w:sz w:val="21"/>
              <w:szCs w:val="21"/>
              <w:shd w:val="clear" w:color="auto" w:fill="FFFFFF"/>
            </w:rPr>
          </w:rPrChange>
        </w:rPr>
        <w:t>пермаллой</w:t>
      </w:r>
      <w:ins w:id="373" w:author="175-BAV" w:date="2018-04-10T12:06:00Z">
        <w:r w:rsidR="00405C89" w:rsidRPr="00976102" w:rsidDel="00405C89">
          <w:rPr>
            <w:rFonts w:ascii="Times New Roman" w:hAnsi="Times New Roman" w:cs="Times New Roman"/>
            <w:sz w:val="24"/>
            <w:szCs w:val="24"/>
            <w:rPrChange w:id="374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del w:id="375" w:author="175-BAV" w:date="2018-04-10T12:06:00Z">
        <w:r w:rsidRPr="00976102" w:rsidDel="00405C89">
          <w:rPr>
            <w:rFonts w:ascii="Times New Roman" w:hAnsi="Times New Roman" w:cs="Times New Roman"/>
            <w:sz w:val="24"/>
            <w:szCs w:val="24"/>
            <w:rPrChange w:id="376" w:author="175-BAV" w:date="2018-04-10T10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ab/>
        </w:r>
      </w:del>
      <w:ins w:id="377" w:author="175-BAV" w:date="2018-04-10T12:06:00Z">
        <w:r w:rsidR="00405C89">
          <w:rPr>
            <w:rFonts w:ascii="Times New Roman" w:hAnsi="Times New Roman" w:cs="Times New Roman"/>
            <w:sz w:val="24"/>
            <w:szCs w:val="24"/>
          </w:rPr>
          <w:t>(</w:t>
        </w:r>
      </w:ins>
      <w:ins w:id="378" w:author="175-BAV" w:date="2018-04-10T12:07:00Z">
        <w:r w:rsidR="00405C89">
          <w:rPr>
            <w:rFonts w:ascii="Times New Roman" w:hAnsi="Times New Roman" w:cs="Times New Roman"/>
            <w:sz w:val="24"/>
            <w:szCs w:val="24"/>
          </w:rPr>
          <w:t>это Глава 2</w:t>
        </w:r>
      </w:ins>
      <w:ins w:id="379" w:author="175-BAV" w:date="2018-04-10T12:06:00Z">
        <w:r w:rsidR="00405C89">
          <w:rPr>
            <w:rFonts w:ascii="Times New Roman" w:hAnsi="Times New Roman" w:cs="Times New Roman"/>
            <w:sz w:val="24"/>
            <w:szCs w:val="24"/>
          </w:rPr>
          <w:t>)</w:t>
        </w:r>
      </w:ins>
    </w:p>
    <w:p w:rsidR="00CB17EC" w:rsidRPr="00976102" w:rsidRDefault="00CB17EC" w:rsidP="001C4D9F">
      <w:pPr>
        <w:rPr>
          <w:rFonts w:ascii="Times New Roman" w:hAnsi="Times New Roman" w:cs="Times New Roman"/>
          <w:sz w:val="24"/>
          <w:szCs w:val="24"/>
          <w:rPrChange w:id="380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</w:pPr>
      <w:r w:rsidRPr="00976102">
        <w:rPr>
          <w:rFonts w:ascii="Times New Roman" w:hAnsi="Times New Roman" w:cs="Times New Roman"/>
          <w:sz w:val="24"/>
          <w:szCs w:val="24"/>
          <w:rPrChange w:id="381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>3</w:t>
      </w:r>
      <w:r w:rsidR="00FC7926" w:rsidRPr="00976102">
        <w:rPr>
          <w:rFonts w:ascii="Times New Roman" w:hAnsi="Times New Roman" w:cs="Times New Roman"/>
          <w:sz w:val="24"/>
          <w:szCs w:val="24"/>
          <w:rPrChange w:id="382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>.4</w:t>
      </w:r>
      <w:r w:rsidRPr="00976102">
        <w:rPr>
          <w:rFonts w:ascii="Times New Roman" w:hAnsi="Times New Roman" w:cs="Times New Roman"/>
          <w:sz w:val="24"/>
          <w:szCs w:val="24"/>
          <w:rPrChange w:id="383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>.</w:t>
      </w:r>
      <w:r w:rsidR="003C229B" w:rsidRPr="00976102">
        <w:rPr>
          <w:rFonts w:ascii="Times New Roman" w:hAnsi="Times New Roman" w:cs="Times New Roman"/>
          <w:sz w:val="24"/>
          <w:szCs w:val="24"/>
          <w:rPrChange w:id="384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 xml:space="preserve"> </w:t>
      </w:r>
      <w:del w:id="385" w:author="175-BAV" w:date="2018-04-10T12:07:00Z">
        <w:r w:rsidR="003C229B" w:rsidRPr="00976102" w:rsidDel="00405C89">
          <w:rPr>
            <w:rFonts w:ascii="Times New Roman" w:hAnsi="Times New Roman" w:cs="Times New Roman"/>
            <w:sz w:val="24"/>
            <w:szCs w:val="24"/>
            <w:rPrChange w:id="386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rPrChange>
          </w:rPr>
          <w:delText>Увеличение ч</w:delText>
        </w:r>
      </w:del>
      <w:proofErr w:type="gramStart"/>
      <w:ins w:id="387" w:author="175-BAV" w:date="2018-04-10T12:07:00Z">
        <w:r w:rsidR="00405C89">
          <w:rPr>
            <w:rFonts w:ascii="Times New Roman" w:hAnsi="Times New Roman" w:cs="Times New Roman"/>
            <w:sz w:val="24"/>
            <w:szCs w:val="24"/>
          </w:rPr>
          <w:t>Ч</w:t>
        </w:r>
      </w:ins>
      <w:r w:rsidR="003C229B" w:rsidRPr="00976102">
        <w:rPr>
          <w:rFonts w:ascii="Times New Roman" w:hAnsi="Times New Roman" w:cs="Times New Roman"/>
          <w:sz w:val="24"/>
          <w:szCs w:val="24"/>
          <w:rPrChange w:id="388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>увствительност</w:t>
      </w:r>
      <w:del w:id="389" w:author="175-BAV" w:date="2018-04-10T12:07:00Z">
        <w:r w:rsidR="003C229B" w:rsidRPr="00976102" w:rsidDel="00405C89">
          <w:rPr>
            <w:rFonts w:ascii="Times New Roman" w:hAnsi="Times New Roman" w:cs="Times New Roman"/>
            <w:sz w:val="24"/>
            <w:szCs w:val="24"/>
            <w:rPrChange w:id="390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rPrChange>
          </w:rPr>
          <w:delText>и</w:delText>
        </w:r>
      </w:del>
      <w:ins w:id="391" w:author="175-BAV" w:date="2018-04-10T12:07:00Z">
        <w:r w:rsidR="00405C89">
          <w:rPr>
            <w:rFonts w:ascii="Times New Roman" w:hAnsi="Times New Roman" w:cs="Times New Roman"/>
            <w:sz w:val="24"/>
            <w:szCs w:val="24"/>
          </w:rPr>
          <w:t>ь</w:t>
        </w:r>
      </w:ins>
      <w:proofErr w:type="gramEnd"/>
      <w:r w:rsidR="003C229B" w:rsidRPr="00976102">
        <w:rPr>
          <w:rFonts w:ascii="Times New Roman" w:hAnsi="Times New Roman" w:cs="Times New Roman"/>
          <w:sz w:val="24"/>
          <w:szCs w:val="24"/>
          <w:rPrChange w:id="392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 xml:space="preserve"> </w:t>
      </w:r>
      <w:ins w:id="393" w:author="175-BAV" w:date="2018-04-10T12:07:00Z">
        <w:r w:rsidR="00405C89">
          <w:rPr>
            <w:rFonts w:ascii="Times New Roman" w:hAnsi="Times New Roman" w:cs="Times New Roman"/>
            <w:sz w:val="24"/>
            <w:szCs w:val="24"/>
          </w:rPr>
          <w:t xml:space="preserve">магнитооптического </w:t>
        </w:r>
      </w:ins>
      <w:del w:id="394" w:author="175-BAV" w:date="2018-04-10T12:07:00Z">
        <w:r w:rsidR="003C229B" w:rsidRPr="00976102" w:rsidDel="00405C89">
          <w:rPr>
            <w:rFonts w:ascii="Times New Roman" w:hAnsi="Times New Roman" w:cs="Times New Roman"/>
            <w:sz w:val="24"/>
            <w:szCs w:val="24"/>
            <w:rPrChange w:id="395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rPrChange>
          </w:rPr>
          <w:delText xml:space="preserve">биосенсоров </w:delText>
        </w:r>
      </w:del>
      <w:proofErr w:type="spellStart"/>
      <w:ins w:id="396" w:author="175-BAV" w:date="2018-04-10T12:07:00Z">
        <w:r w:rsidR="00405C89" w:rsidRPr="00976102">
          <w:rPr>
            <w:rFonts w:ascii="Times New Roman" w:hAnsi="Times New Roman" w:cs="Times New Roman"/>
            <w:sz w:val="24"/>
            <w:szCs w:val="24"/>
            <w:rPrChange w:id="397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rPrChange>
          </w:rPr>
          <w:t>биосенсор</w:t>
        </w:r>
        <w:r w:rsidR="00405C89">
          <w:rPr>
            <w:rFonts w:ascii="Times New Roman" w:hAnsi="Times New Roman" w:cs="Times New Roman"/>
            <w:sz w:val="24"/>
            <w:szCs w:val="24"/>
          </w:rPr>
          <w:t>а</w:t>
        </w:r>
        <w:proofErr w:type="spellEnd"/>
        <w:r w:rsidR="00405C89" w:rsidRPr="00976102">
          <w:rPr>
            <w:rFonts w:ascii="Times New Roman" w:hAnsi="Times New Roman" w:cs="Times New Roman"/>
            <w:sz w:val="24"/>
            <w:szCs w:val="24"/>
            <w:rPrChange w:id="398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rPrChange>
          </w:rPr>
          <w:t xml:space="preserve"> </w:t>
        </w:r>
      </w:ins>
      <w:del w:id="399" w:author="175-BAV" w:date="2018-04-10T12:07:00Z">
        <w:r w:rsidR="003C229B" w:rsidRPr="00976102" w:rsidDel="00501834">
          <w:rPr>
            <w:rFonts w:ascii="Times New Roman" w:hAnsi="Times New Roman" w:cs="Times New Roman"/>
            <w:sz w:val="24"/>
            <w:szCs w:val="24"/>
            <w:rPrChange w:id="400" w:author="175-BAV" w:date="2018-04-10T10:52:00Z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rPrChange>
          </w:rPr>
          <w:delText>за счет введения магнитооптического слоя</w:delText>
        </w:r>
      </w:del>
      <w:ins w:id="401" w:author="175-BAV" w:date="2018-04-10T12:07:00Z">
        <w:r w:rsidR="00501834">
          <w:rPr>
            <w:rFonts w:ascii="Times New Roman" w:hAnsi="Times New Roman" w:cs="Times New Roman"/>
            <w:sz w:val="24"/>
            <w:szCs w:val="24"/>
          </w:rPr>
          <w:t>писали только что тезисы</w:t>
        </w:r>
        <w:r w:rsidR="00501834">
          <w:rPr>
            <w:rFonts w:ascii="Times New Roman" w:hAnsi="Times New Roman" w:cs="Times New Roman"/>
            <w:sz w:val="24"/>
            <w:szCs w:val="24"/>
          </w:rPr>
          <w:t>…</w:t>
        </w:r>
      </w:ins>
      <w:r w:rsidR="003C229B" w:rsidRPr="00976102">
        <w:rPr>
          <w:rFonts w:ascii="Times New Roman" w:hAnsi="Times New Roman" w:cs="Times New Roman"/>
          <w:sz w:val="24"/>
          <w:szCs w:val="24"/>
          <w:rPrChange w:id="402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 xml:space="preserve">. </w:t>
      </w:r>
    </w:p>
    <w:p w:rsidR="00F8043E" w:rsidRPr="00976102" w:rsidRDefault="00FC7926" w:rsidP="001C4D9F">
      <w:pPr>
        <w:rPr>
          <w:rFonts w:ascii="Times New Roman" w:hAnsi="Times New Roman" w:cs="Times New Roman"/>
          <w:sz w:val="24"/>
          <w:szCs w:val="24"/>
        </w:rPr>
      </w:pPr>
      <w:r w:rsidRPr="00976102">
        <w:rPr>
          <w:rFonts w:ascii="Times New Roman" w:hAnsi="Times New Roman" w:cs="Times New Roman"/>
          <w:sz w:val="24"/>
          <w:szCs w:val="24"/>
          <w:rPrChange w:id="403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>3.5</w:t>
      </w:r>
      <w:r w:rsidR="00F8043E" w:rsidRPr="00976102">
        <w:rPr>
          <w:rFonts w:ascii="Times New Roman" w:hAnsi="Times New Roman" w:cs="Times New Roman"/>
          <w:sz w:val="24"/>
          <w:szCs w:val="24"/>
          <w:rPrChange w:id="404" w:author="175-BAV" w:date="2018-04-10T10:52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 xml:space="preserve">. </w:t>
      </w:r>
      <w:r w:rsidR="003C229B" w:rsidRPr="00501834">
        <w:rPr>
          <w:rFonts w:ascii="Times New Roman" w:hAnsi="Times New Roman" w:cs="Times New Roman"/>
          <w:sz w:val="24"/>
          <w:szCs w:val="24"/>
          <w:highlight w:val="yellow"/>
          <w:rPrChange w:id="405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Усиленный </w:t>
      </w:r>
      <w:proofErr w:type="spellStart"/>
      <w:r w:rsidR="003C229B" w:rsidRPr="00501834">
        <w:rPr>
          <w:rFonts w:ascii="Times New Roman" w:hAnsi="Times New Roman" w:cs="Times New Roman"/>
          <w:sz w:val="24"/>
          <w:szCs w:val="24"/>
          <w:highlight w:val="yellow"/>
          <w:rPrChange w:id="406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t>рамановский</w:t>
      </w:r>
      <w:proofErr w:type="spellEnd"/>
      <w:r w:rsidR="003C229B" w:rsidRPr="00501834">
        <w:rPr>
          <w:rFonts w:ascii="Times New Roman" w:hAnsi="Times New Roman" w:cs="Times New Roman"/>
          <w:sz w:val="24"/>
          <w:szCs w:val="24"/>
          <w:highlight w:val="yellow"/>
          <w:rPrChange w:id="407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сигнал в наноструктурах при взаимодействии поверхностного и локализованного плазмонов</w:t>
      </w:r>
      <w:r w:rsidR="003C229B" w:rsidRPr="009761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39C8" w:rsidRPr="00501834" w:rsidRDefault="00CB17EC" w:rsidP="001C4D9F">
      <w:pPr>
        <w:rPr>
          <w:rFonts w:ascii="Times New Roman" w:hAnsi="Times New Roman" w:cs="Times New Roman"/>
          <w:b/>
          <w:sz w:val="24"/>
          <w:szCs w:val="24"/>
          <w:highlight w:val="yellow"/>
          <w:rPrChange w:id="408" w:author="175-BAV" w:date="2018-04-10T12:08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</w:pPr>
      <w:r w:rsidRPr="00501834">
        <w:rPr>
          <w:rFonts w:ascii="Times New Roman" w:hAnsi="Times New Roman" w:cs="Times New Roman"/>
          <w:b/>
          <w:sz w:val="24"/>
          <w:szCs w:val="24"/>
          <w:highlight w:val="yellow"/>
          <w:rPrChange w:id="409" w:author="175-BAV" w:date="2018-04-10T12:08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Глава 4: </w:t>
      </w:r>
      <w:r w:rsidR="008F6EEF" w:rsidRPr="00501834">
        <w:rPr>
          <w:rFonts w:ascii="Times New Roman" w:hAnsi="Times New Roman" w:cs="Times New Roman"/>
          <w:b/>
          <w:sz w:val="24"/>
          <w:szCs w:val="24"/>
          <w:highlight w:val="yellow"/>
          <w:rPrChange w:id="410" w:author="175-BAV" w:date="2018-04-10T12:08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Исследование</w:t>
      </w:r>
      <w:r w:rsidRPr="00501834">
        <w:rPr>
          <w:rFonts w:ascii="Times New Roman" w:hAnsi="Times New Roman" w:cs="Times New Roman"/>
          <w:b/>
          <w:sz w:val="24"/>
          <w:szCs w:val="24"/>
          <w:highlight w:val="yellow"/>
          <w:rPrChange w:id="411" w:author="175-BAV" w:date="2018-04-10T12:08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 </w:t>
      </w:r>
      <w:r w:rsidR="003C229B" w:rsidRPr="00501834">
        <w:rPr>
          <w:rFonts w:ascii="Times New Roman" w:hAnsi="Times New Roman" w:cs="Times New Roman"/>
          <w:b/>
          <w:sz w:val="24"/>
          <w:szCs w:val="24"/>
          <w:highlight w:val="yellow"/>
          <w:rPrChange w:id="412" w:author="175-BAV" w:date="2018-04-10T12:08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интенсивности и времени жизни </w:t>
      </w:r>
      <w:r w:rsidR="00F66F70" w:rsidRPr="00501834">
        <w:rPr>
          <w:rFonts w:ascii="Times New Roman" w:hAnsi="Times New Roman" w:cs="Times New Roman"/>
          <w:b/>
          <w:sz w:val="24"/>
          <w:szCs w:val="24"/>
          <w:highlight w:val="yellow"/>
          <w:rPrChange w:id="413" w:author="175-BAV" w:date="2018-04-10T12:08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флуоресценции</w:t>
      </w:r>
      <w:r w:rsidR="003C229B" w:rsidRPr="00501834">
        <w:rPr>
          <w:rFonts w:ascii="Times New Roman" w:hAnsi="Times New Roman" w:cs="Times New Roman"/>
          <w:b/>
          <w:sz w:val="24"/>
          <w:szCs w:val="24"/>
          <w:highlight w:val="yellow"/>
          <w:rPrChange w:id="414" w:author="175-BAV" w:date="2018-04-10T12:08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 красителей и квантовых точек в </w:t>
      </w:r>
      <w:r w:rsidR="00F66F70" w:rsidRPr="00501834">
        <w:rPr>
          <w:rFonts w:ascii="Times New Roman" w:hAnsi="Times New Roman" w:cs="Times New Roman"/>
          <w:b/>
          <w:sz w:val="24"/>
          <w:szCs w:val="24"/>
          <w:highlight w:val="yellow"/>
          <w:rPrChange w:id="415" w:author="175-BAV" w:date="2018-04-10T12:08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плазмонных наноструктур</w:t>
      </w:r>
    </w:p>
    <w:p w:rsidR="003C229B" w:rsidRPr="00501834" w:rsidRDefault="003C229B" w:rsidP="003C229B">
      <w:pPr>
        <w:rPr>
          <w:rFonts w:ascii="Times New Roman" w:hAnsi="Times New Roman" w:cs="Times New Roman"/>
          <w:sz w:val="24"/>
          <w:szCs w:val="24"/>
          <w:highlight w:val="yellow"/>
          <w:rPrChange w:id="416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501834">
        <w:rPr>
          <w:rFonts w:ascii="Times New Roman" w:hAnsi="Times New Roman" w:cs="Times New Roman"/>
          <w:sz w:val="24"/>
          <w:szCs w:val="24"/>
          <w:highlight w:val="yellow"/>
          <w:rPrChange w:id="417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lastRenderedPageBreak/>
        <w:t>4.1 Описание образцов и методик, позволяющих определить структурные особенности плазмонных наноструктур.</w:t>
      </w:r>
    </w:p>
    <w:p w:rsidR="003C229B" w:rsidRPr="00501834" w:rsidRDefault="003C229B" w:rsidP="001C4D9F">
      <w:pPr>
        <w:rPr>
          <w:rFonts w:ascii="Times New Roman" w:hAnsi="Times New Roman" w:cs="Times New Roman"/>
          <w:sz w:val="24"/>
          <w:szCs w:val="24"/>
          <w:highlight w:val="yellow"/>
          <w:rPrChange w:id="418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501834">
        <w:rPr>
          <w:rFonts w:ascii="Times New Roman" w:hAnsi="Times New Roman" w:cs="Times New Roman"/>
          <w:sz w:val="24"/>
          <w:szCs w:val="24"/>
          <w:highlight w:val="yellow"/>
          <w:rPrChange w:id="419" w:author="175-BAV" w:date="2018-04-10T12:08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>4.1.1. 2</w:t>
      </w:r>
      <w:r w:rsidRPr="00501834">
        <w:rPr>
          <w:rFonts w:ascii="Times New Roman" w:hAnsi="Times New Roman" w:cs="Times New Roman"/>
          <w:sz w:val="24"/>
          <w:szCs w:val="24"/>
          <w:highlight w:val="yellow"/>
          <w:lang w:val="en-US"/>
          <w:rPrChange w:id="420" w:author="175-BAV" w:date="2018-04-10T12:08:00Z">
            <w:rPr>
              <w:rFonts w:ascii="Times New Roman" w:hAnsi="Times New Roman" w:cs="Times New Roman"/>
              <w:sz w:val="24"/>
              <w:szCs w:val="24"/>
              <w:highlight w:val="green"/>
              <w:lang w:val="en-US"/>
            </w:rPr>
          </w:rPrChange>
        </w:rPr>
        <w:t>D</w:t>
      </w:r>
      <w:r w:rsidRPr="00501834">
        <w:rPr>
          <w:rFonts w:ascii="Times New Roman" w:hAnsi="Times New Roman" w:cs="Times New Roman"/>
          <w:sz w:val="24"/>
          <w:szCs w:val="24"/>
          <w:highlight w:val="yellow"/>
          <w:rPrChange w:id="421" w:author="175-BAV" w:date="2018-04-10T12:08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 xml:space="preserve"> решетка из золотых </w:t>
      </w:r>
      <w:proofErr w:type="spellStart"/>
      <w:r w:rsidRPr="00501834">
        <w:rPr>
          <w:rFonts w:ascii="Times New Roman" w:hAnsi="Times New Roman" w:cs="Times New Roman"/>
          <w:sz w:val="24"/>
          <w:szCs w:val="24"/>
          <w:highlight w:val="yellow"/>
          <w:rPrChange w:id="422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t>нанодисков</w:t>
      </w:r>
      <w:proofErr w:type="spellEnd"/>
      <w:r w:rsidRPr="00501834">
        <w:rPr>
          <w:rFonts w:ascii="Times New Roman" w:hAnsi="Times New Roman" w:cs="Times New Roman"/>
          <w:sz w:val="24"/>
          <w:szCs w:val="24"/>
          <w:highlight w:val="yellow"/>
          <w:rPrChange w:id="423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с пленкой активной среды </w:t>
      </w:r>
    </w:p>
    <w:p w:rsidR="00F66F70" w:rsidRPr="00501834" w:rsidRDefault="003C229B" w:rsidP="001C4D9F">
      <w:pPr>
        <w:rPr>
          <w:rFonts w:ascii="Times New Roman" w:hAnsi="Times New Roman" w:cs="Times New Roman"/>
          <w:sz w:val="24"/>
          <w:szCs w:val="24"/>
          <w:highlight w:val="yellow"/>
          <w:rPrChange w:id="424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501834">
        <w:rPr>
          <w:rFonts w:ascii="Times New Roman" w:hAnsi="Times New Roman" w:cs="Times New Roman"/>
          <w:sz w:val="24"/>
          <w:szCs w:val="24"/>
          <w:highlight w:val="yellow"/>
          <w:rPrChange w:id="425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t>4.2</w:t>
      </w:r>
      <w:r w:rsidR="00F66F70" w:rsidRPr="00501834">
        <w:rPr>
          <w:rFonts w:ascii="Times New Roman" w:hAnsi="Times New Roman" w:cs="Times New Roman"/>
          <w:sz w:val="24"/>
          <w:szCs w:val="24"/>
          <w:highlight w:val="yellow"/>
          <w:rPrChange w:id="426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gramStart"/>
      <w:r w:rsidR="00F66F70" w:rsidRPr="00501834">
        <w:rPr>
          <w:rFonts w:ascii="Times New Roman" w:hAnsi="Times New Roman" w:cs="Times New Roman"/>
          <w:sz w:val="24"/>
          <w:szCs w:val="24"/>
          <w:highlight w:val="yellow"/>
          <w:rPrChange w:id="427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t>Экспериментальное</w:t>
      </w:r>
      <w:proofErr w:type="gramEnd"/>
      <w:r w:rsidR="00F66F70" w:rsidRPr="00501834">
        <w:rPr>
          <w:rFonts w:ascii="Times New Roman" w:hAnsi="Times New Roman" w:cs="Times New Roman"/>
          <w:sz w:val="24"/>
          <w:szCs w:val="24"/>
          <w:highlight w:val="yellow"/>
          <w:rPrChange w:id="428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Pr="00501834">
        <w:rPr>
          <w:rFonts w:ascii="Times New Roman" w:hAnsi="Times New Roman" w:cs="Times New Roman"/>
          <w:sz w:val="24"/>
          <w:szCs w:val="24"/>
          <w:highlight w:val="yellow"/>
          <w:rPrChange w:id="429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оптических свойств пленок активной среды </w:t>
      </w:r>
      <w:r w:rsidR="00F66F70" w:rsidRPr="00501834">
        <w:rPr>
          <w:rFonts w:ascii="Times New Roman" w:hAnsi="Times New Roman" w:cs="Times New Roman"/>
          <w:sz w:val="24"/>
          <w:szCs w:val="24"/>
          <w:highlight w:val="yellow"/>
          <w:rPrChange w:id="430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t>с красител</w:t>
      </w:r>
      <w:r w:rsidRPr="00501834">
        <w:rPr>
          <w:rFonts w:ascii="Times New Roman" w:hAnsi="Times New Roman" w:cs="Times New Roman"/>
          <w:sz w:val="24"/>
          <w:szCs w:val="24"/>
          <w:highlight w:val="yellow"/>
          <w:rPrChange w:id="431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t>я</w:t>
      </w:r>
      <w:r w:rsidR="00F66F70" w:rsidRPr="00501834">
        <w:rPr>
          <w:rFonts w:ascii="Times New Roman" w:hAnsi="Times New Roman" w:cs="Times New Roman"/>
          <w:sz w:val="24"/>
          <w:szCs w:val="24"/>
          <w:highlight w:val="yellow"/>
          <w:rPrChange w:id="432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t>м</w:t>
      </w:r>
      <w:r w:rsidRPr="00501834">
        <w:rPr>
          <w:rFonts w:ascii="Times New Roman" w:hAnsi="Times New Roman" w:cs="Times New Roman"/>
          <w:sz w:val="24"/>
          <w:szCs w:val="24"/>
          <w:highlight w:val="yellow"/>
          <w:rPrChange w:id="433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t>и</w:t>
      </w:r>
      <w:r w:rsidR="00F8043E" w:rsidRPr="00501834">
        <w:rPr>
          <w:rFonts w:ascii="Times New Roman" w:hAnsi="Times New Roman" w:cs="Times New Roman"/>
          <w:sz w:val="24"/>
          <w:szCs w:val="24"/>
          <w:highlight w:val="yellow"/>
          <w:rPrChange w:id="434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и с квантовыми точками </w:t>
      </w:r>
      <w:r w:rsidR="00F66F70" w:rsidRPr="00501834">
        <w:rPr>
          <w:rFonts w:ascii="Times New Roman" w:hAnsi="Times New Roman" w:cs="Times New Roman"/>
          <w:sz w:val="24"/>
          <w:szCs w:val="24"/>
          <w:highlight w:val="yellow"/>
          <w:rPrChange w:id="435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</w:p>
    <w:p w:rsidR="00F66F70" w:rsidRPr="00976102" w:rsidRDefault="003C229B" w:rsidP="001C4D9F">
      <w:pPr>
        <w:rPr>
          <w:rFonts w:ascii="Times New Roman" w:hAnsi="Times New Roman" w:cs="Times New Roman"/>
          <w:sz w:val="24"/>
          <w:szCs w:val="24"/>
        </w:rPr>
      </w:pPr>
      <w:r w:rsidRPr="00501834">
        <w:rPr>
          <w:rFonts w:ascii="Times New Roman" w:hAnsi="Times New Roman" w:cs="Times New Roman"/>
          <w:sz w:val="24"/>
          <w:szCs w:val="24"/>
          <w:highlight w:val="yellow"/>
          <w:rPrChange w:id="436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t>4.3 Усиление флуоресценции</w:t>
      </w:r>
      <w:r w:rsidR="00F66F70" w:rsidRPr="00501834">
        <w:rPr>
          <w:rFonts w:ascii="Times New Roman" w:hAnsi="Times New Roman" w:cs="Times New Roman"/>
          <w:sz w:val="24"/>
          <w:szCs w:val="24"/>
          <w:highlight w:val="yellow"/>
          <w:rPrChange w:id="437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Pr="00501834">
        <w:rPr>
          <w:rFonts w:ascii="Times New Roman" w:hAnsi="Times New Roman" w:cs="Times New Roman"/>
          <w:sz w:val="24"/>
          <w:szCs w:val="24"/>
          <w:highlight w:val="yellow"/>
          <w:rPrChange w:id="438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в </w:t>
      </w:r>
      <w:r w:rsidR="00F66F70" w:rsidRPr="00501834">
        <w:rPr>
          <w:rFonts w:ascii="Times New Roman" w:hAnsi="Times New Roman" w:cs="Times New Roman"/>
          <w:sz w:val="24"/>
          <w:szCs w:val="24"/>
          <w:highlight w:val="yellow"/>
          <w:rPrChange w:id="439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t>2</w:t>
      </w:r>
      <w:r w:rsidR="00F66F70" w:rsidRPr="00501834">
        <w:rPr>
          <w:rFonts w:ascii="Times New Roman" w:hAnsi="Times New Roman" w:cs="Times New Roman"/>
          <w:sz w:val="24"/>
          <w:szCs w:val="24"/>
          <w:highlight w:val="yellow"/>
          <w:lang w:val="en-US"/>
          <w:rPrChange w:id="440" w:author="175-BAV" w:date="2018-04-10T12:08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D</w:t>
      </w:r>
      <w:r w:rsidR="00F66F70" w:rsidRPr="00501834">
        <w:rPr>
          <w:rFonts w:ascii="Times New Roman" w:hAnsi="Times New Roman" w:cs="Times New Roman"/>
          <w:sz w:val="24"/>
          <w:szCs w:val="24"/>
          <w:highlight w:val="yellow"/>
          <w:rPrChange w:id="441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плазмонных наноструктурах </w:t>
      </w:r>
      <w:r w:rsidRPr="00501834">
        <w:rPr>
          <w:rFonts w:ascii="Times New Roman" w:hAnsi="Times New Roman" w:cs="Times New Roman"/>
          <w:sz w:val="24"/>
          <w:szCs w:val="24"/>
          <w:highlight w:val="yellow"/>
          <w:rPrChange w:id="442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с пленками активной среды </w:t>
      </w:r>
      <w:r w:rsidR="00F66F70" w:rsidRPr="00501834">
        <w:rPr>
          <w:rFonts w:ascii="Times New Roman" w:hAnsi="Times New Roman" w:cs="Times New Roman"/>
          <w:sz w:val="24"/>
          <w:szCs w:val="24"/>
          <w:highlight w:val="yellow"/>
          <w:rPrChange w:id="443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t>в области возбуждения темных и светлых мод.</w:t>
      </w:r>
    </w:p>
    <w:p w:rsidR="00F91ECD" w:rsidRPr="00976102" w:rsidRDefault="00F91ECD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rPrChange w:id="444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</w:pPr>
      <w:r w:rsidRPr="00976102">
        <w:rPr>
          <w:rFonts w:ascii="Times New Roman" w:hAnsi="Times New Roman" w:cs="Times New Roman"/>
          <w:b/>
          <w:bCs/>
          <w:sz w:val="24"/>
          <w:szCs w:val="24"/>
          <w:rPrChange w:id="445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>Заключение</w:t>
      </w:r>
      <w:r w:rsidRPr="00976102">
        <w:rPr>
          <w:rFonts w:ascii="Times New Roman" w:hAnsi="Times New Roman" w:cs="Times New Roman"/>
          <w:b/>
          <w:bCs/>
          <w:sz w:val="24"/>
          <w:szCs w:val="24"/>
          <w:rPrChange w:id="446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976102">
        <w:rPr>
          <w:rFonts w:ascii="Times New Roman" w:hAnsi="Times New Roman" w:cs="Times New Roman"/>
          <w:b/>
          <w:bCs/>
          <w:sz w:val="24"/>
          <w:szCs w:val="24"/>
          <w:rPrChange w:id="447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976102">
        <w:rPr>
          <w:rFonts w:ascii="Times New Roman" w:hAnsi="Times New Roman" w:cs="Times New Roman"/>
          <w:b/>
          <w:bCs/>
          <w:sz w:val="24"/>
          <w:szCs w:val="24"/>
          <w:rPrChange w:id="448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976102">
        <w:rPr>
          <w:rFonts w:ascii="Times New Roman" w:hAnsi="Times New Roman" w:cs="Times New Roman"/>
          <w:b/>
          <w:bCs/>
          <w:sz w:val="24"/>
          <w:szCs w:val="24"/>
          <w:rPrChange w:id="449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976102">
        <w:rPr>
          <w:rFonts w:ascii="Times New Roman" w:hAnsi="Times New Roman" w:cs="Times New Roman"/>
          <w:b/>
          <w:bCs/>
          <w:sz w:val="24"/>
          <w:szCs w:val="24"/>
          <w:rPrChange w:id="450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976102">
        <w:rPr>
          <w:rFonts w:ascii="Times New Roman" w:hAnsi="Times New Roman" w:cs="Times New Roman"/>
          <w:b/>
          <w:bCs/>
          <w:sz w:val="24"/>
          <w:szCs w:val="24"/>
          <w:rPrChange w:id="451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976102">
        <w:rPr>
          <w:rFonts w:ascii="Times New Roman" w:hAnsi="Times New Roman" w:cs="Times New Roman"/>
          <w:b/>
          <w:bCs/>
          <w:sz w:val="24"/>
          <w:szCs w:val="24"/>
          <w:rPrChange w:id="452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976102">
        <w:rPr>
          <w:rFonts w:ascii="Times New Roman" w:hAnsi="Times New Roman" w:cs="Times New Roman"/>
          <w:b/>
          <w:bCs/>
          <w:sz w:val="24"/>
          <w:szCs w:val="24"/>
          <w:rPrChange w:id="453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976102">
        <w:rPr>
          <w:rFonts w:ascii="Times New Roman" w:hAnsi="Times New Roman" w:cs="Times New Roman"/>
          <w:b/>
          <w:bCs/>
          <w:sz w:val="24"/>
          <w:szCs w:val="24"/>
          <w:rPrChange w:id="454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976102">
        <w:rPr>
          <w:rFonts w:ascii="Times New Roman" w:hAnsi="Times New Roman" w:cs="Times New Roman"/>
          <w:b/>
          <w:bCs/>
          <w:sz w:val="24"/>
          <w:szCs w:val="24"/>
          <w:rPrChange w:id="455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976102">
        <w:rPr>
          <w:rFonts w:ascii="Times New Roman" w:hAnsi="Times New Roman" w:cs="Times New Roman"/>
          <w:b/>
          <w:bCs/>
          <w:sz w:val="24"/>
          <w:szCs w:val="24"/>
          <w:rPrChange w:id="456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</w:p>
    <w:p w:rsidR="00F91ECD" w:rsidRPr="00976102" w:rsidRDefault="00F91ECD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rPrChange w:id="457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</w:pPr>
      <w:r w:rsidRPr="00976102">
        <w:rPr>
          <w:rFonts w:ascii="Times New Roman" w:hAnsi="Times New Roman" w:cs="Times New Roman"/>
          <w:b/>
          <w:bCs/>
          <w:sz w:val="24"/>
          <w:szCs w:val="24"/>
          <w:rPrChange w:id="458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>Благодарности</w:t>
      </w:r>
      <w:r w:rsidRPr="00976102">
        <w:rPr>
          <w:rFonts w:ascii="Times New Roman" w:hAnsi="Times New Roman" w:cs="Times New Roman"/>
          <w:b/>
          <w:bCs/>
          <w:sz w:val="24"/>
          <w:szCs w:val="24"/>
          <w:rPrChange w:id="459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976102">
        <w:rPr>
          <w:rFonts w:ascii="Times New Roman" w:hAnsi="Times New Roman" w:cs="Times New Roman"/>
          <w:b/>
          <w:bCs/>
          <w:sz w:val="24"/>
          <w:szCs w:val="24"/>
          <w:rPrChange w:id="460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976102">
        <w:rPr>
          <w:rFonts w:ascii="Times New Roman" w:hAnsi="Times New Roman" w:cs="Times New Roman"/>
          <w:b/>
          <w:bCs/>
          <w:sz w:val="24"/>
          <w:szCs w:val="24"/>
          <w:rPrChange w:id="461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976102">
        <w:rPr>
          <w:rFonts w:ascii="Times New Roman" w:hAnsi="Times New Roman" w:cs="Times New Roman"/>
          <w:b/>
          <w:bCs/>
          <w:sz w:val="24"/>
          <w:szCs w:val="24"/>
          <w:rPrChange w:id="462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976102">
        <w:rPr>
          <w:rFonts w:ascii="Times New Roman" w:hAnsi="Times New Roman" w:cs="Times New Roman"/>
          <w:b/>
          <w:bCs/>
          <w:sz w:val="24"/>
          <w:szCs w:val="24"/>
          <w:rPrChange w:id="463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976102">
        <w:rPr>
          <w:rFonts w:ascii="Times New Roman" w:hAnsi="Times New Roman" w:cs="Times New Roman"/>
          <w:b/>
          <w:bCs/>
          <w:sz w:val="24"/>
          <w:szCs w:val="24"/>
          <w:rPrChange w:id="464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976102">
        <w:rPr>
          <w:rFonts w:ascii="Times New Roman" w:hAnsi="Times New Roman" w:cs="Times New Roman"/>
          <w:b/>
          <w:bCs/>
          <w:sz w:val="24"/>
          <w:szCs w:val="24"/>
          <w:rPrChange w:id="465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976102">
        <w:rPr>
          <w:rFonts w:ascii="Times New Roman" w:hAnsi="Times New Roman" w:cs="Times New Roman"/>
          <w:b/>
          <w:bCs/>
          <w:sz w:val="24"/>
          <w:szCs w:val="24"/>
          <w:rPrChange w:id="466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976102">
        <w:rPr>
          <w:rFonts w:ascii="Times New Roman" w:hAnsi="Times New Roman" w:cs="Times New Roman"/>
          <w:b/>
          <w:bCs/>
          <w:sz w:val="24"/>
          <w:szCs w:val="24"/>
          <w:rPrChange w:id="467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976102">
        <w:rPr>
          <w:rFonts w:ascii="Times New Roman" w:hAnsi="Times New Roman" w:cs="Times New Roman"/>
          <w:b/>
          <w:bCs/>
          <w:sz w:val="24"/>
          <w:szCs w:val="24"/>
          <w:rPrChange w:id="468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</w:p>
    <w:p w:rsidR="00F91ECD" w:rsidRPr="00976102" w:rsidRDefault="00F91ECD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rPrChange w:id="469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</w:pPr>
      <w:r w:rsidRPr="00976102">
        <w:rPr>
          <w:rFonts w:ascii="Times New Roman" w:hAnsi="Times New Roman" w:cs="Times New Roman"/>
          <w:b/>
          <w:bCs/>
          <w:sz w:val="24"/>
          <w:szCs w:val="24"/>
          <w:rPrChange w:id="470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>Список основных публикаций по теме диссертации</w:t>
      </w:r>
      <w:r w:rsidRPr="00976102">
        <w:rPr>
          <w:rFonts w:ascii="Times New Roman" w:hAnsi="Times New Roman" w:cs="Times New Roman"/>
          <w:b/>
          <w:bCs/>
          <w:sz w:val="24"/>
          <w:szCs w:val="24"/>
          <w:rPrChange w:id="471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976102">
        <w:rPr>
          <w:rFonts w:ascii="Times New Roman" w:hAnsi="Times New Roman" w:cs="Times New Roman"/>
          <w:b/>
          <w:bCs/>
          <w:sz w:val="24"/>
          <w:szCs w:val="24"/>
          <w:rPrChange w:id="472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976102">
        <w:rPr>
          <w:rFonts w:ascii="Times New Roman" w:hAnsi="Times New Roman" w:cs="Times New Roman"/>
          <w:b/>
          <w:bCs/>
          <w:sz w:val="24"/>
          <w:szCs w:val="24"/>
          <w:rPrChange w:id="473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976102">
        <w:rPr>
          <w:rFonts w:ascii="Times New Roman" w:hAnsi="Times New Roman" w:cs="Times New Roman"/>
          <w:b/>
          <w:bCs/>
          <w:sz w:val="24"/>
          <w:szCs w:val="24"/>
          <w:rPrChange w:id="474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976102">
        <w:rPr>
          <w:rFonts w:ascii="Times New Roman" w:hAnsi="Times New Roman" w:cs="Times New Roman"/>
          <w:b/>
          <w:bCs/>
          <w:sz w:val="24"/>
          <w:szCs w:val="24"/>
          <w:rPrChange w:id="475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</w:p>
    <w:p w:rsidR="00F91ECD" w:rsidRPr="00F91ECD" w:rsidRDefault="00F91ECD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102">
        <w:rPr>
          <w:rFonts w:ascii="Times New Roman" w:hAnsi="Times New Roman" w:cs="Times New Roman"/>
          <w:b/>
          <w:bCs/>
          <w:sz w:val="24"/>
          <w:szCs w:val="24"/>
          <w:rPrChange w:id="476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>Литература</w:t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E839C8" w:rsidRPr="001C4D9F" w:rsidRDefault="00E839C8" w:rsidP="001C4D9F">
      <w:pPr>
        <w:rPr>
          <w:rFonts w:ascii="Times New Roman" w:hAnsi="Times New Roman" w:cs="Times New Roman"/>
          <w:b/>
          <w:sz w:val="24"/>
          <w:szCs w:val="24"/>
        </w:rPr>
      </w:pPr>
    </w:p>
    <w:sectPr w:rsidR="00E839C8" w:rsidRPr="001C4D9F" w:rsidSect="00F85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characterSpacingControl w:val="doNotCompress"/>
  <w:compat/>
  <w:rsids>
    <w:rsidRoot w:val="00984A6B"/>
    <w:rsid w:val="00021AF4"/>
    <w:rsid w:val="00041DC2"/>
    <w:rsid w:val="00055865"/>
    <w:rsid w:val="00125933"/>
    <w:rsid w:val="00185E84"/>
    <w:rsid w:val="001C4D9F"/>
    <w:rsid w:val="00207B9E"/>
    <w:rsid w:val="00251BEC"/>
    <w:rsid w:val="002E47F2"/>
    <w:rsid w:val="003345D7"/>
    <w:rsid w:val="003C229B"/>
    <w:rsid w:val="003F5A12"/>
    <w:rsid w:val="00405C89"/>
    <w:rsid w:val="00420633"/>
    <w:rsid w:val="004A75EC"/>
    <w:rsid w:val="004C6271"/>
    <w:rsid w:val="00501834"/>
    <w:rsid w:val="006541A2"/>
    <w:rsid w:val="006F76C9"/>
    <w:rsid w:val="0071505F"/>
    <w:rsid w:val="00804D4C"/>
    <w:rsid w:val="00875435"/>
    <w:rsid w:val="008F6EEF"/>
    <w:rsid w:val="00920887"/>
    <w:rsid w:val="00976102"/>
    <w:rsid w:val="00984A6B"/>
    <w:rsid w:val="0098630C"/>
    <w:rsid w:val="00A210FC"/>
    <w:rsid w:val="00A3237A"/>
    <w:rsid w:val="00AF23B7"/>
    <w:rsid w:val="00B13E9C"/>
    <w:rsid w:val="00BD3B2F"/>
    <w:rsid w:val="00CB17EC"/>
    <w:rsid w:val="00D85D1C"/>
    <w:rsid w:val="00DC0CA2"/>
    <w:rsid w:val="00DC77C4"/>
    <w:rsid w:val="00E62033"/>
    <w:rsid w:val="00E839C8"/>
    <w:rsid w:val="00F12EF6"/>
    <w:rsid w:val="00F261BD"/>
    <w:rsid w:val="00F4607A"/>
    <w:rsid w:val="00F66F70"/>
    <w:rsid w:val="00F8043E"/>
    <w:rsid w:val="00F85E7C"/>
    <w:rsid w:val="00F91ECD"/>
    <w:rsid w:val="00FB44B9"/>
    <w:rsid w:val="00FC7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E7C"/>
  </w:style>
  <w:style w:type="paragraph" w:styleId="1">
    <w:name w:val="heading 1"/>
    <w:basedOn w:val="a"/>
    <w:next w:val="a"/>
    <w:link w:val="10"/>
    <w:qFormat/>
    <w:rsid w:val="00984A6B"/>
    <w:pPr>
      <w:keepNext/>
      <w:spacing w:before="240" w:after="240" w:line="360" w:lineRule="auto"/>
      <w:jc w:val="center"/>
      <w:outlineLvl w:val="0"/>
    </w:pPr>
    <w:rPr>
      <w:rFonts w:ascii="Arial Narrow" w:eastAsia="Times New Roman" w:hAnsi="Arial Narrow" w:cs="Times New Roman"/>
      <w:kern w:val="28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84A6B"/>
    <w:rPr>
      <w:rFonts w:ascii="Arial Narrow" w:eastAsia="Times New Roman" w:hAnsi="Arial Narrow" w:cs="Times New Roman"/>
      <w:kern w:val="28"/>
      <w:sz w:val="36"/>
      <w:szCs w:val="20"/>
      <w:lang w:eastAsia="ru-RU"/>
    </w:rPr>
  </w:style>
  <w:style w:type="paragraph" w:styleId="a3">
    <w:name w:val="List Paragraph"/>
    <w:basedOn w:val="a"/>
    <w:uiPriority w:val="34"/>
    <w:qFormat/>
    <w:rsid w:val="00DC0CA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1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1A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175-shan</dc:creator>
  <cp:lastModifiedBy>175-BAV</cp:lastModifiedBy>
  <cp:revision>2</cp:revision>
  <dcterms:created xsi:type="dcterms:W3CDTF">2018-04-10T09:08:00Z</dcterms:created>
  <dcterms:modified xsi:type="dcterms:W3CDTF">2018-04-10T09:08:00Z</dcterms:modified>
</cp:coreProperties>
</file>