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9F" w:rsidRPr="00976102" w:rsidRDefault="001C4D9F" w:rsidP="001C4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:rsidR="001C4D9F" w:rsidRPr="00976102" w:rsidRDefault="001C4D9F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Введение</w:t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  <w:r w:rsidRPr="00976102">
        <w:rPr>
          <w:rFonts w:ascii="Times New Roman" w:hAnsi="Times New Roman" w:cs="Times New Roman"/>
          <w:b/>
          <w:sz w:val="24"/>
          <w:szCs w:val="24"/>
        </w:rPr>
        <w:tab/>
      </w:r>
    </w:p>
    <w:p w:rsidR="00984A6B" w:rsidRPr="00976102" w:rsidRDefault="00984A6B" w:rsidP="001C4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>Глава 1: Обзор литературы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 xml:space="preserve">1.1. </w:t>
      </w:r>
      <w:r w:rsidR="00021AF4" w:rsidRPr="00976102">
        <w:rPr>
          <w:rFonts w:ascii="Times New Roman" w:hAnsi="Times New Roman" w:cs="Times New Roman"/>
          <w:sz w:val="24"/>
          <w:szCs w:val="24"/>
        </w:rPr>
        <w:t>В</w:t>
      </w:r>
      <w:r w:rsidR="00A210FC" w:rsidRPr="00976102">
        <w:rPr>
          <w:rFonts w:ascii="Times New Roman" w:hAnsi="Times New Roman" w:cs="Times New Roman"/>
          <w:sz w:val="24"/>
          <w:szCs w:val="24"/>
        </w:rPr>
        <w:t>заимодействи</w:t>
      </w:r>
      <w:r w:rsidR="00021AF4" w:rsidRPr="00976102">
        <w:rPr>
          <w:rFonts w:ascii="Times New Roman" w:hAnsi="Times New Roman" w:cs="Times New Roman"/>
          <w:sz w:val="24"/>
          <w:szCs w:val="24"/>
        </w:rPr>
        <w:t>е</w:t>
      </w:r>
      <w:r w:rsidR="00A210FC" w:rsidRPr="00976102">
        <w:rPr>
          <w:rFonts w:ascii="Times New Roman" w:hAnsi="Times New Roman" w:cs="Times New Roman"/>
          <w:sz w:val="24"/>
          <w:szCs w:val="24"/>
        </w:rPr>
        <w:t xml:space="preserve"> света с </w:t>
      </w:r>
      <w:proofErr w:type="spellStart"/>
      <w:r w:rsidR="00021AF4" w:rsidRPr="00976102">
        <w:rPr>
          <w:rFonts w:ascii="Times New Roman" w:hAnsi="Times New Roman" w:cs="Times New Roman"/>
          <w:sz w:val="24"/>
          <w:szCs w:val="24"/>
        </w:rPr>
        <w:t>плазмонными</w:t>
      </w:r>
      <w:proofErr w:type="spellEnd"/>
      <w:r w:rsidR="00021AF4" w:rsidRPr="0097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0FC" w:rsidRPr="00976102">
        <w:rPr>
          <w:rFonts w:ascii="Times New Roman" w:hAnsi="Times New Roman" w:cs="Times New Roman"/>
          <w:sz w:val="24"/>
          <w:szCs w:val="24"/>
        </w:rPr>
        <w:t>наноструктурами</w:t>
      </w:r>
      <w:proofErr w:type="spellEnd"/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  <w:r w:rsidR="001C4D9F" w:rsidRPr="00976102">
        <w:rPr>
          <w:rFonts w:ascii="Times New Roman" w:hAnsi="Times New Roman" w:cs="Times New Roman"/>
          <w:sz w:val="24"/>
          <w:szCs w:val="24"/>
        </w:rPr>
        <w:tab/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1.1.1.</w:t>
      </w:r>
      <w:r w:rsidR="00DC77C4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Поверхностные </w:t>
      </w:r>
      <w:proofErr w:type="spellStart"/>
      <w:r w:rsidR="00420633" w:rsidRPr="00976102">
        <w:rPr>
          <w:rFonts w:ascii="Times New Roman" w:hAnsi="Times New Roman" w:cs="Times New Roman"/>
          <w:sz w:val="24"/>
          <w:szCs w:val="24"/>
        </w:rPr>
        <w:t>плазмон-поляритоны</w:t>
      </w:r>
      <w:proofErr w:type="spellEnd"/>
      <w:r w:rsidR="00A210FC" w:rsidRPr="00976102">
        <w:rPr>
          <w:rFonts w:ascii="Times New Roman" w:hAnsi="Times New Roman" w:cs="Times New Roman"/>
          <w:sz w:val="24"/>
          <w:szCs w:val="24"/>
        </w:rPr>
        <w:t xml:space="preserve"> на границе раздела металл-диэлектрик. </w:t>
      </w:r>
      <w:r>
        <w:rPr>
          <w:rFonts w:ascii="Times New Roman" w:hAnsi="Times New Roman" w:cs="Times New Roman"/>
          <w:sz w:val="24"/>
          <w:szCs w:val="24"/>
        </w:rPr>
        <w:t xml:space="preserve">Основные способы возбуждения плазмонных резонансов.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1.1.2. Локализованные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резонансы в упорядоченной и неупорядоченной системе</w:t>
      </w:r>
      <w:r w:rsidR="00920887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A210FC" w:rsidRPr="00976102">
        <w:rPr>
          <w:rFonts w:ascii="Times New Roman" w:hAnsi="Times New Roman" w:cs="Times New Roman"/>
          <w:sz w:val="24"/>
          <w:szCs w:val="24"/>
        </w:rPr>
        <w:t>из наночастиц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77C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Усиление магнитооптического отклика в плазмонных наноструктурах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 w:rsidRPr="00D05BC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начать с </w:t>
      </w:r>
      <w:r w:rsidR="00AE100A">
        <w:rPr>
          <w:rFonts w:ascii="Times New Roman" w:hAnsi="Times New Roman" w:cs="Times New Roman"/>
          <w:sz w:val="24"/>
          <w:szCs w:val="24"/>
        </w:rPr>
        <w:t>1D про Белотелова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1.2.1. </w:t>
      </w:r>
      <w:r w:rsidR="00D05BC9">
        <w:rPr>
          <w:rFonts w:ascii="Times New Roman" w:hAnsi="Times New Roman" w:cs="Times New Roman"/>
          <w:sz w:val="24"/>
          <w:szCs w:val="24"/>
        </w:rPr>
        <w:t>Магнитооптический отклик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100A">
        <w:rPr>
          <w:rFonts w:ascii="Times New Roman" w:hAnsi="Times New Roman" w:cs="Times New Roman"/>
          <w:sz w:val="24"/>
          <w:szCs w:val="24"/>
        </w:rPr>
        <w:t>2</w:t>
      </w:r>
      <w:r w:rsidR="00021AF4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 w:rsidR="00185E84" w:rsidRPr="00976102">
        <w:rPr>
          <w:rFonts w:ascii="Times New Roman" w:hAnsi="Times New Roman" w:cs="Times New Roman"/>
          <w:sz w:val="24"/>
          <w:szCs w:val="24"/>
        </w:rPr>
        <w:t xml:space="preserve">структуры </w:t>
      </w:r>
      <w:r w:rsidR="00A3237A" w:rsidRPr="00976102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A3237A" w:rsidRPr="00976102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A3237A" w:rsidRPr="00976102" w:rsidRDefault="00AE100A" w:rsidP="00A32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 Нелинейный магнитооптический отклик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05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структуры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</w:p>
    <w:p w:rsidR="00185E84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Приложение плазмонного резонанса к оптическим сенсорам</w:t>
      </w:r>
    </w:p>
    <w:p w:rsidR="00185E84" w:rsidRPr="00976102" w:rsidRDefault="00D05BC9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(Начать с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Биакор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дальше периодическая решетка сделанная китайцами, закончить фотонными кристаллами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Плазмонный</w:t>
      </w:r>
      <w:proofErr w:type="spellEnd"/>
      <w:r w:rsidR="00AE100A">
        <w:rPr>
          <w:rFonts w:ascii="Times New Roman" w:hAnsi="Times New Roman" w:cs="Times New Roman"/>
          <w:sz w:val="24"/>
          <w:szCs w:val="24"/>
        </w:rPr>
        <w:t xml:space="preserve"> ФК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Конопский</w:t>
      </w:r>
      <w:proofErr w:type="spellEnd"/>
      <w:r w:rsid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100A">
        <w:rPr>
          <w:rFonts w:ascii="Times New Roman" w:hAnsi="Times New Roman" w:cs="Times New Roman"/>
          <w:sz w:val="24"/>
          <w:szCs w:val="24"/>
        </w:rPr>
        <w:t>Барышев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Люминесцирующие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наноструктуры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EF6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Исследование коэффициента оптического усиления и времени затухания люминесценции (методики измерения)</w:t>
      </w:r>
    </w:p>
    <w:p w:rsidR="00E839C8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1.3.2. Оптические свойства 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наноструктур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</w:t>
      </w:r>
      <w:r w:rsidR="00804D4C" w:rsidRPr="00976102">
        <w:rPr>
          <w:rFonts w:ascii="Times New Roman" w:hAnsi="Times New Roman" w:cs="Times New Roman"/>
          <w:sz w:val="24"/>
          <w:szCs w:val="24"/>
        </w:rPr>
        <w:t xml:space="preserve">содержащих </w:t>
      </w:r>
      <w:r>
        <w:rPr>
          <w:rFonts w:ascii="Times New Roman" w:hAnsi="Times New Roman" w:cs="Times New Roman"/>
          <w:sz w:val="24"/>
          <w:szCs w:val="24"/>
        </w:rPr>
        <w:t xml:space="preserve">красители или квантовые точки при возбуждении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плазмонного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резонанса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Ногинов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спазер-Шалаев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Норис-волновод+КТ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839C8" w:rsidRPr="00976102" w:rsidDel="00924507" w:rsidRDefault="00AE100A" w:rsidP="001C4D9F">
      <w:pPr>
        <w:rPr>
          <w:del w:id="0" w:author="175-shan" w:date="2018-04-10T13:35:00Z"/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Глава 2: Исследование свойств магнитооптических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плазмонных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6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43E" w:rsidRDefault="00AE100A" w:rsidP="001C4D9F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 Технология изготовления,  методики и геометрии эксперимента и модели для численного анализа спектров</w:t>
      </w:r>
    </w:p>
    <w:p w:rsidR="004E0534" w:rsidRPr="00976102" w:rsidRDefault="004E0534" w:rsidP="004E0534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2.1.1. Магнитооптический отклик 2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B5636">
        <w:rPr>
          <w:rFonts w:ascii="Times New Roman" w:hAnsi="Times New Roman" w:cs="Times New Roman"/>
          <w:sz w:val="24"/>
          <w:szCs w:val="24"/>
        </w:rPr>
        <w:t xml:space="preserve"> решетки </w:t>
      </w:r>
      <w:r w:rsidRPr="00AE100A">
        <w:rPr>
          <w:rFonts w:ascii="Times New Roman" w:hAnsi="Times New Roman" w:cs="Times New Roman"/>
          <w:sz w:val="24"/>
          <w:szCs w:val="24"/>
        </w:rPr>
        <w:t xml:space="preserve">из золотых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наночастиц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в слое 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Pr="00AE100A">
        <w:rPr>
          <w:rFonts w:ascii="Times New Roman" w:hAnsi="Times New Roman" w:cs="Times New Roman"/>
          <w:sz w:val="24"/>
          <w:szCs w:val="24"/>
        </w:rPr>
        <w:t>:</w:t>
      </w:r>
      <w:r w:rsidRPr="00AE100A">
        <w:rPr>
          <w:rFonts w:ascii="Times New Roman" w:hAnsi="Times New Roman" w:cs="Times New Roman"/>
          <w:sz w:val="24"/>
          <w:szCs w:val="24"/>
          <w:lang w:val="en-US"/>
        </w:rPr>
        <w:t>YIG</w:t>
      </w:r>
      <w:r w:rsidRPr="00AE100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AE100A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AE100A">
        <w:rPr>
          <w:rFonts w:ascii="Times New Roman" w:hAnsi="Times New Roman" w:cs="Times New Roman"/>
          <w:sz w:val="24"/>
          <w:szCs w:val="24"/>
        </w:rPr>
        <w:t xml:space="preserve"> геометрии. </w:t>
      </w:r>
    </w:p>
    <w:p w:rsidR="00C4740B" w:rsidRPr="00976102" w:rsidRDefault="00C4740B" w:rsidP="00C4740B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>2.1.2.  Магнитооптический отклик 1</w:t>
      </w:r>
      <w:r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76102">
        <w:rPr>
          <w:rFonts w:ascii="Times New Roman" w:hAnsi="Times New Roman" w:cs="Times New Roman"/>
          <w:sz w:val="24"/>
          <w:szCs w:val="24"/>
        </w:rPr>
        <w:t xml:space="preserve"> решетк</w:t>
      </w:r>
      <w:r w:rsidR="007B5636">
        <w:rPr>
          <w:rFonts w:ascii="Times New Roman" w:hAnsi="Times New Roman" w:cs="Times New Roman"/>
          <w:sz w:val="24"/>
          <w:szCs w:val="24"/>
        </w:rPr>
        <w:t>и</w:t>
      </w:r>
      <w:r w:rsidRPr="00976102">
        <w:rPr>
          <w:rFonts w:ascii="Times New Roman" w:hAnsi="Times New Roman" w:cs="Times New Roman"/>
          <w:sz w:val="24"/>
          <w:szCs w:val="24"/>
        </w:rPr>
        <w:t xml:space="preserve"> из золотых полосок, покрытых слоем пермаллоя в </w:t>
      </w:r>
      <w:proofErr w:type="spellStart"/>
      <w:r w:rsidRPr="00976102">
        <w:rPr>
          <w:rFonts w:ascii="Times New Roman" w:hAnsi="Times New Roman" w:cs="Times New Roman"/>
          <w:sz w:val="24"/>
          <w:szCs w:val="24"/>
        </w:rPr>
        <w:t>фарадеевской</w:t>
      </w:r>
      <w:proofErr w:type="spellEnd"/>
      <w:r w:rsidRPr="00976102">
        <w:rPr>
          <w:rFonts w:ascii="Times New Roman" w:hAnsi="Times New Roman" w:cs="Times New Roman"/>
          <w:sz w:val="24"/>
          <w:szCs w:val="24"/>
        </w:rPr>
        <w:t xml:space="preserve"> геометрии </w:t>
      </w:r>
    </w:p>
    <w:p w:rsidR="00405C89" w:rsidRPr="00B4663D" w:rsidRDefault="00405C89" w:rsidP="00405C89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t xml:space="preserve">2.2. </w:t>
      </w:r>
      <w:proofErr w:type="spellStart"/>
      <w:r w:rsidR="00B4663D">
        <w:rPr>
          <w:rFonts w:ascii="Times New Roman" w:hAnsi="Times New Roman" w:cs="Times New Roman"/>
          <w:sz w:val="24"/>
          <w:szCs w:val="24"/>
        </w:rPr>
        <w:t>Плазмонные</w:t>
      </w:r>
      <w:proofErr w:type="spellEnd"/>
      <w:r w:rsidR="00B4663D">
        <w:rPr>
          <w:rFonts w:ascii="Times New Roman" w:hAnsi="Times New Roman" w:cs="Times New Roman"/>
          <w:sz w:val="24"/>
          <w:szCs w:val="24"/>
        </w:rPr>
        <w:t xml:space="preserve"> резонансы двумерной решетки из металлических частиц внутри диэлектрического слоя</w:t>
      </w:r>
      <w:r w:rsidR="00B4663D" w:rsidRPr="00B4663D">
        <w:rPr>
          <w:rFonts w:ascii="Times New Roman" w:hAnsi="Times New Roman" w:cs="Times New Roman"/>
          <w:sz w:val="24"/>
          <w:szCs w:val="24"/>
        </w:rPr>
        <w:t>:</w:t>
      </w:r>
      <w:r w:rsidR="00C4740B">
        <w:rPr>
          <w:rFonts w:ascii="Times New Roman" w:hAnsi="Times New Roman" w:cs="Times New Roman"/>
          <w:sz w:val="24"/>
          <w:szCs w:val="24"/>
        </w:rPr>
        <w:t xml:space="preserve"> структурные и поляризационные особенности </w:t>
      </w:r>
    </w:p>
    <w:p w:rsidR="00420633" w:rsidRPr="00976102" w:rsidRDefault="004E0534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7B9E" w:rsidRPr="00976102">
        <w:rPr>
          <w:rFonts w:ascii="Times New Roman" w:hAnsi="Times New Roman" w:cs="Times New Roman"/>
          <w:sz w:val="24"/>
          <w:szCs w:val="24"/>
        </w:rPr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3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. </w:t>
      </w:r>
      <w:r w:rsidR="000E4284">
        <w:rPr>
          <w:rFonts w:ascii="Times New Roman" w:hAnsi="Times New Roman" w:cs="Times New Roman"/>
          <w:sz w:val="24"/>
          <w:szCs w:val="24"/>
        </w:rPr>
        <w:t>М</w:t>
      </w:r>
      <w:r w:rsidR="008F6EEF" w:rsidRPr="00976102">
        <w:rPr>
          <w:rFonts w:ascii="Times New Roman" w:hAnsi="Times New Roman" w:cs="Times New Roman"/>
          <w:sz w:val="24"/>
          <w:szCs w:val="24"/>
        </w:rPr>
        <w:t>агнитооптическ</w:t>
      </w:r>
      <w:r w:rsidR="000E4284">
        <w:rPr>
          <w:rFonts w:ascii="Times New Roman" w:hAnsi="Times New Roman" w:cs="Times New Roman"/>
          <w:sz w:val="24"/>
          <w:szCs w:val="24"/>
        </w:rPr>
        <w:t>ий</w:t>
      </w:r>
      <w:r w:rsidR="008F6EEF" w:rsidRPr="00976102">
        <w:rPr>
          <w:rFonts w:ascii="Times New Roman" w:hAnsi="Times New Roman" w:cs="Times New Roman"/>
          <w:sz w:val="24"/>
          <w:szCs w:val="24"/>
        </w:rPr>
        <w:t xml:space="preserve"> отклик 2</w:t>
      </w:r>
      <w:r w:rsidR="008F6EEF" w:rsidRPr="0097610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0E4284">
        <w:rPr>
          <w:rFonts w:ascii="Times New Roman" w:hAnsi="Times New Roman" w:cs="Times New Roman"/>
          <w:sz w:val="24"/>
          <w:szCs w:val="24"/>
        </w:rPr>
        <w:t xml:space="preserve">вложенных </w:t>
      </w:r>
      <w:r w:rsidR="00CB17EC" w:rsidRPr="00976102">
        <w:rPr>
          <w:rFonts w:ascii="Times New Roman" w:hAnsi="Times New Roman" w:cs="Times New Roman"/>
          <w:sz w:val="24"/>
          <w:szCs w:val="24"/>
        </w:rPr>
        <w:t>решеток</w:t>
      </w:r>
      <w:r w:rsidR="003F5A12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0E4284" w:rsidRPr="00976102">
        <w:rPr>
          <w:rFonts w:ascii="Times New Roman" w:hAnsi="Times New Roman" w:cs="Times New Roman"/>
          <w:sz w:val="24"/>
          <w:szCs w:val="24"/>
        </w:rPr>
        <w:t>за счет изменения эффективного показателя преломления</w:t>
      </w:r>
      <w:r w:rsidR="00420633" w:rsidRPr="009761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633" w:rsidRPr="00976102" w:rsidRDefault="00207B9E" w:rsidP="001C4D9F">
      <w:pPr>
        <w:rPr>
          <w:rFonts w:ascii="Times New Roman" w:hAnsi="Times New Roman" w:cs="Times New Roman"/>
          <w:sz w:val="24"/>
          <w:szCs w:val="24"/>
        </w:rPr>
      </w:pPr>
      <w:r w:rsidRPr="00976102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8043E" w:rsidRPr="00976102">
        <w:rPr>
          <w:rFonts w:ascii="Times New Roman" w:hAnsi="Times New Roman" w:cs="Times New Roman"/>
          <w:sz w:val="24"/>
          <w:szCs w:val="24"/>
        </w:rPr>
        <w:t>4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17EC" w:rsidRPr="00976102">
        <w:rPr>
          <w:rFonts w:ascii="Times New Roman" w:hAnsi="Times New Roman" w:cs="Times New Roman"/>
          <w:sz w:val="24"/>
          <w:szCs w:val="24"/>
        </w:rPr>
        <w:t>Магнитоиндуциров</w:t>
      </w:r>
      <w:r w:rsidR="00DD017E">
        <w:rPr>
          <w:rFonts w:ascii="Times New Roman" w:hAnsi="Times New Roman" w:cs="Times New Roman"/>
          <w:sz w:val="24"/>
          <w:szCs w:val="24"/>
        </w:rPr>
        <w:t>анный</w:t>
      </w:r>
      <w:proofErr w:type="spellEnd"/>
      <w:r w:rsidR="00DD017E">
        <w:rPr>
          <w:rFonts w:ascii="Times New Roman" w:hAnsi="Times New Roman" w:cs="Times New Roman"/>
          <w:sz w:val="24"/>
          <w:szCs w:val="24"/>
        </w:rPr>
        <w:t xml:space="preserve"> </w:t>
      </w:r>
      <w:r w:rsidR="00CB17EC" w:rsidRPr="00976102">
        <w:rPr>
          <w:rFonts w:ascii="Times New Roman" w:hAnsi="Times New Roman" w:cs="Times New Roman"/>
          <w:sz w:val="24"/>
          <w:szCs w:val="24"/>
        </w:rPr>
        <w:t xml:space="preserve"> </w:t>
      </w:r>
      <w:r w:rsidR="00405C89">
        <w:rPr>
          <w:rFonts w:ascii="Times New Roman" w:hAnsi="Times New Roman" w:cs="Times New Roman"/>
          <w:sz w:val="24"/>
          <w:szCs w:val="24"/>
        </w:rPr>
        <w:t xml:space="preserve">нелинейный отклик </w:t>
      </w:r>
      <w:r w:rsidR="00CB17EC" w:rsidRPr="00976102">
        <w:rPr>
          <w:rFonts w:ascii="Times New Roman" w:hAnsi="Times New Roman" w:cs="Times New Roman"/>
          <w:sz w:val="24"/>
          <w:szCs w:val="24"/>
        </w:rPr>
        <w:t>при возбуждении решеточного плазмонного резонанса</w:t>
      </w:r>
    </w:p>
    <w:p w:rsidR="00420633" w:rsidRPr="00976102" w:rsidRDefault="00420633" w:rsidP="001C4D9F">
      <w:pPr>
        <w:rPr>
          <w:rFonts w:ascii="Times New Roman" w:hAnsi="Times New Roman" w:cs="Times New Roman"/>
          <w:b/>
          <w:sz w:val="24"/>
          <w:szCs w:val="24"/>
        </w:rPr>
      </w:pPr>
      <w:r w:rsidRPr="00976102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>3</w:t>
      </w:r>
      <w:r w:rsidRPr="0097610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05C89">
        <w:rPr>
          <w:rFonts w:ascii="Times New Roman" w:hAnsi="Times New Roman" w:cs="Times New Roman"/>
          <w:b/>
          <w:sz w:val="24"/>
          <w:szCs w:val="24"/>
        </w:rPr>
        <w:t xml:space="preserve">Аномалия Вуда для оптического и магнитооптического </w:t>
      </w:r>
      <w:proofErr w:type="spellStart"/>
      <w:r w:rsidR="00405C89">
        <w:rPr>
          <w:rFonts w:ascii="Times New Roman" w:hAnsi="Times New Roman" w:cs="Times New Roman"/>
          <w:b/>
          <w:sz w:val="24"/>
          <w:szCs w:val="24"/>
        </w:rPr>
        <w:t>биосенсора</w:t>
      </w:r>
      <w:proofErr w:type="spellEnd"/>
      <w:r w:rsidR="00DD017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Изменение оптических свойств </w:t>
      </w:r>
      <w:proofErr w:type="spellStart"/>
      <w:r w:rsidR="00207B9E" w:rsidRPr="00976102">
        <w:rPr>
          <w:rFonts w:ascii="Times New Roman" w:hAnsi="Times New Roman" w:cs="Times New Roman"/>
          <w:b/>
          <w:sz w:val="24"/>
          <w:szCs w:val="24"/>
        </w:rPr>
        <w:t>наноструктур</w:t>
      </w:r>
      <w:proofErr w:type="spellEnd"/>
      <w:r w:rsidR="00207B9E" w:rsidRPr="00976102">
        <w:rPr>
          <w:rFonts w:ascii="Times New Roman" w:hAnsi="Times New Roman" w:cs="Times New Roman"/>
          <w:b/>
          <w:sz w:val="24"/>
          <w:szCs w:val="24"/>
        </w:rPr>
        <w:t xml:space="preserve"> при </w:t>
      </w:r>
      <w:r w:rsidR="00F66F70" w:rsidRPr="00976102">
        <w:rPr>
          <w:rFonts w:ascii="Times New Roman" w:hAnsi="Times New Roman" w:cs="Times New Roman"/>
          <w:b/>
          <w:sz w:val="24"/>
          <w:szCs w:val="24"/>
        </w:rPr>
        <w:t>взаимодействи</w:t>
      </w:r>
      <w:r w:rsidR="00207B9E" w:rsidRPr="00976102">
        <w:rPr>
          <w:rFonts w:ascii="Times New Roman" w:hAnsi="Times New Roman" w:cs="Times New Roman"/>
          <w:b/>
          <w:sz w:val="24"/>
          <w:szCs w:val="24"/>
        </w:rPr>
        <w:t>и</w:t>
      </w:r>
      <w:r w:rsidR="00CB17EC" w:rsidRPr="00976102">
        <w:rPr>
          <w:rFonts w:ascii="Times New Roman" w:hAnsi="Times New Roman" w:cs="Times New Roman"/>
          <w:b/>
          <w:sz w:val="24"/>
          <w:szCs w:val="24"/>
        </w:rPr>
        <w:t xml:space="preserve"> поверхностного и локализованного плазмонов</w:t>
      </w:r>
    </w:p>
    <w:p w:rsidR="00DC0CA2" w:rsidRPr="00976102" w:rsidRDefault="00AE100A" w:rsidP="00DC0CA2">
      <w:pPr>
        <w:rPr>
          <w:rFonts w:ascii="Times New Roman" w:hAnsi="Times New Roman" w:cs="Times New Roman"/>
          <w:sz w:val="24"/>
          <w:szCs w:val="24"/>
        </w:rPr>
      </w:pPr>
      <w:r w:rsidRPr="00AE100A">
        <w:rPr>
          <w:rFonts w:ascii="Times New Roman" w:hAnsi="Times New Roman" w:cs="Times New Roman"/>
          <w:sz w:val="24"/>
          <w:szCs w:val="24"/>
        </w:rPr>
        <w:t>3.1</w:t>
      </w:r>
      <w:r w:rsidR="007B5636" w:rsidRPr="00AE100A">
        <w:rPr>
          <w:rFonts w:ascii="Times New Roman" w:hAnsi="Times New Roman" w:cs="Times New Roman"/>
          <w:sz w:val="24"/>
          <w:szCs w:val="24"/>
        </w:rPr>
        <w:t>. Технология изготовления,  методики и геометрии эксперимента и модели для численного анализа спектров</w:t>
      </w:r>
      <w:r w:rsidR="007B56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5636" w:rsidRDefault="007B5636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3.1.1. Методика подготовки поверхности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функционализации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образцов</w:t>
      </w:r>
    </w:p>
    <w:p w:rsidR="00CB17EC" w:rsidRPr="00976102" w:rsidRDefault="00AE100A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Интерференция поверхностного и локализованного плазмонов: оптимизация параметров для увеличения чувствительности биосенсоров</w:t>
      </w:r>
    </w:p>
    <w:p w:rsidR="00DD017E" w:rsidRPr="00DD017E" w:rsidRDefault="00AE100A" w:rsidP="00DD017E">
      <w:pPr>
        <w:rPr>
          <w:rFonts w:ascii="Times New Roman" w:hAnsi="Times New Roman" w:cs="Times New Roman"/>
          <w:sz w:val="24"/>
          <w:szCs w:val="24"/>
        </w:rPr>
      </w:pPr>
      <w:r w:rsidRPr="00DD017E">
        <w:rPr>
          <w:rFonts w:ascii="Times New Roman" w:hAnsi="Times New Roman" w:cs="Times New Roman"/>
          <w:sz w:val="24"/>
          <w:szCs w:val="24"/>
        </w:rPr>
        <w:t xml:space="preserve">3.3. 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Аномалия Вуда в приложении к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плазмонным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7E" w:rsidRPr="00DD017E">
        <w:rPr>
          <w:rFonts w:ascii="Times New Roman" w:hAnsi="Times New Roman" w:cs="Times New Roman"/>
          <w:sz w:val="24"/>
          <w:szCs w:val="24"/>
        </w:rPr>
        <w:t>биосенсорам</w:t>
      </w:r>
      <w:proofErr w:type="spellEnd"/>
      <w:r w:rsidR="00DD017E" w:rsidRPr="00DD017E">
        <w:rPr>
          <w:rFonts w:ascii="Times New Roman" w:hAnsi="Times New Roman" w:cs="Times New Roman"/>
          <w:sz w:val="24"/>
          <w:szCs w:val="24"/>
        </w:rPr>
        <w:t>, изготовленным на основе 1</w:t>
      </w:r>
      <w:r w:rsidR="00DD017E" w:rsidRPr="00DD017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D017E" w:rsidRPr="00DD017E">
        <w:rPr>
          <w:rFonts w:ascii="Times New Roman" w:hAnsi="Times New Roman" w:cs="Times New Roman"/>
          <w:sz w:val="24"/>
          <w:szCs w:val="24"/>
        </w:rPr>
        <w:t xml:space="preserve"> магнитооптических структур</w:t>
      </w:r>
    </w:p>
    <w:p w:rsidR="00FA20A0" w:rsidRDefault="00DD017E" w:rsidP="001C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</w:t>
      </w:r>
      <w:r w:rsidR="0007337A" w:rsidRPr="0007337A">
        <w:rPr>
          <w:rFonts w:ascii="Times New Roman" w:hAnsi="Times New Roman" w:cs="Times New Roman"/>
          <w:sz w:val="24"/>
          <w:szCs w:val="24"/>
        </w:rPr>
        <w:t xml:space="preserve">. </w:t>
      </w:r>
      <w:r w:rsidR="00621CAE">
        <w:rPr>
          <w:rFonts w:ascii="Times New Roman" w:hAnsi="Times New Roman" w:cs="Times New Roman"/>
          <w:sz w:val="24"/>
          <w:szCs w:val="24"/>
        </w:rPr>
        <w:t>Влияние аномали</w:t>
      </w:r>
      <w:r w:rsidR="0007337A">
        <w:rPr>
          <w:rFonts w:ascii="Times New Roman" w:hAnsi="Times New Roman" w:cs="Times New Roman"/>
          <w:sz w:val="24"/>
          <w:szCs w:val="24"/>
        </w:rPr>
        <w:t>и Вуда в спектроскопии комбинационного рассеяния</w:t>
      </w:r>
    </w:p>
    <w:p w:rsidR="00621CAE" w:rsidRDefault="00121AA5" w:rsidP="003C229B">
      <w:pPr>
        <w:rPr>
          <w:rFonts w:ascii="Times New Roman" w:hAnsi="Times New Roman" w:cs="Times New Roman"/>
          <w:sz w:val="24"/>
          <w:szCs w:val="24"/>
        </w:rPr>
      </w:pPr>
      <w:r w:rsidRPr="00121AA5">
        <w:rPr>
          <w:rFonts w:ascii="Times New Roman" w:hAnsi="Times New Roman" w:cs="Times New Roman"/>
          <w:b/>
          <w:sz w:val="24"/>
          <w:szCs w:val="24"/>
          <w:highlight w:val="yellow"/>
          <w:rPrChange w:id="1" w:author="175-BAV" w:date="2018-04-10T12:08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t xml:space="preserve">Глава 4: Исследование интенсивности и времени </w:t>
      </w:r>
      <w:r w:rsidR="0007337A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затухания </w:t>
      </w:r>
      <w:r w:rsidR="00621CA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в </w:t>
      </w:r>
      <w:r w:rsidR="00621CAE">
        <w:rPr>
          <w:rFonts w:ascii="Times New Roman" w:hAnsi="Times New Roman" w:cs="Times New Roman"/>
          <w:sz w:val="24"/>
          <w:szCs w:val="24"/>
        </w:rPr>
        <w:t xml:space="preserve">люминесцирующих </w:t>
      </w:r>
      <w:proofErr w:type="spellStart"/>
      <w:r w:rsidR="00621CAE">
        <w:rPr>
          <w:rFonts w:ascii="Times New Roman" w:hAnsi="Times New Roman" w:cs="Times New Roman"/>
          <w:sz w:val="24"/>
          <w:szCs w:val="24"/>
        </w:rPr>
        <w:t>плазмонных</w:t>
      </w:r>
      <w:proofErr w:type="spellEnd"/>
      <w:r w:rsidR="0062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CAE">
        <w:rPr>
          <w:rFonts w:ascii="Times New Roman" w:hAnsi="Times New Roman" w:cs="Times New Roman"/>
          <w:sz w:val="24"/>
          <w:szCs w:val="24"/>
        </w:rPr>
        <w:t>наноструктурах</w:t>
      </w:r>
      <w:proofErr w:type="spellEnd"/>
    </w:p>
    <w:p w:rsidR="003C229B" w:rsidRPr="00501834" w:rsidRDefault="00121AA5" w:rsidP="003C229B">
      <w:pPr>
        <w:rPr>
          <w:rFonts w:ascii="Times New Roman" w:hAnsi="Times New Roman" w:cs="Times New Roman"/>
          <w:sz w:val="24"/>
          <w:szCs w:val="24"/>
          <w:highlight w:val="yellow"/>
          <w:rPrChange w:id="2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21AA5">
        <w:rPr>
          <w:rFonts w:ascii="Times New Roman" w:hAnsi="Times New Roman" w:cs="Times New Roman"/>
          <w:sz w:val="24"/>
          <w:szCs w:val="24"/>
          <w:highlight w:val="yellow"/>
          <w:rPrChange w:id="3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4.1 Описание образцов и методик, позволяющих определить структурные особенности плазмонных наноструктур.</w:t>
      </w:r>
    </w:p>
    <w:p w:rsidR="003C229B" w:rsidRPr="00501834" w:rsidRDefault="00121AA5" w:rsidP="001C4D9F">
      <w:pPr>
        <w:rPr>
          <w:rFonts w:ascii="Times New Roman" w:hAnsi="Times New Roman" w:cs="Times New Roman"/>
          <w:sz w:val="24"/>
          <w:szCs w:val="24"/>
          <w:highlight w:val="yellow"/>
          <w:rPrChange w:id="4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21AA5">
        <w:rPr>
          <w:rFonts w:ascii="Times New Roman" w:hAnsi="Times New Roman" w:cs="Times New Roman"/>
          <w:sz w:val="24"/>
          <w:szCs w:val="24"/>
          <w:highlight w:val="yellow"/>
          <w:rPrChange w:id="5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4.1.1.</w:t>
      </w:r>
      <w:r w:rsidR="0062062B">
        <w:rPr>
          <w:rFonts w:ascii="Times New Roman" w:hAnsi="Times New Roman" w:cs="Times New Roman"/>
          <w:sz w:val="24"/>
          <w:szCs w:val="24"/>
          <w:highlight w:val="yellow"/>
        </w:rPr>
        <w:t>Исследование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 xml:space="preserve"> времени затухания люминесценции в 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6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>2</w:t>
      </w:r>
      <w:r w:rsidRPr="00121AA5">
        <w:rPr>
          <w:rFonts w:ascii="Times New Roman" w:hAnsi="Times New Roman" w:cs="Times New Roman"/>
          <w:sz w:val="24"/>
          <w:szCs w:val="24"/>
          <w:highlight w:val="yellow"/>
          <w:lang w:val="en-US"/>
          <w:rPrChange w:id="7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  <w:lang w:val="en-US"/>
            </w:rPr>
          </w:rPrChange>
        </w:rPr>
        <w:t>D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8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решетк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9" w:author="175-BAV" w:date="2018-04-10T12:08:00Z">
            <w:rPr>
              <w:rFonts w:ascii="Times New Roman" w:hAnsi="Times New Roman" w:cs="Times New Roman"/>
              <w:sz w:val="24"/>
              <w:szCs w:val="24"/>
              <w:highlight w:val="green"/>
            </w:rPr>
          </w:rPrChange>
        </w:rPr>
        <w:t xml:space="preserve"> из золотых </w:t>
      </w:r>
      <w:proofErr w:type="spellStart"/>
      <w:r w:rsidRPr="00121AA5">
        <w:rPr>
          <w:rFonts w:ascii="Times New Roman" w:hAnsi="Times New Roman" w:cs="Times New Roman"/>
          <w:sz w:val="24"/>
          <w:szCs w:val="24"/>
          <w:highlight w:val="yellow"/>
          <w:rPrChange w:id="10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нанодисков</w:t>
      </w:r>
      <w:proofErr w:type="spellEnd"/>
      <w:r w:rsidRPr="00121AA5">
        <w:rPr>
          <w:rFonts w:ascii="Times New Roman" w:hAnsi="Times New Roman" w:cs="Times New Roman"/>
          <w:sz w:val="24"/>
          <w:szCs w:val="24"/>
          <w:highlight w:val="yellow"/>
          <w:rPrChange w:id="11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с пленкой активной среды </w:t>
      </w:r>
    </w:p>
    <w:p w:rsidR="00F66F70" w:rsidRPr="00501834" w:rsidRDefault="00121AA5" w:rsidP="001C4D9F">
      <w:pPr>
        <w:rPr>
          <w:rFonts w:ascii="Times New Roman" w:hAnsi="Times New Roman" w:cs="Times New Roman"/>
          <w:sz w:val="24"/>
          <w:szCs w:val="24"/>
          <w:highlight w:val="yellow"/>
          <w:rPrChange w:id="12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121AA5">
        <w:rPr>
          <w:rFonts w:ascii="Times New Roman" w:hAnsi="Times New Roman" w:cs="Times New Roman"/>
          <w:sz w:val="24"/>
          <w:szCs w:val="24"/>
          <w:highlight w:val="yellow"/>
          <w:rPrChange w:id="13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4.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14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2. 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>Методика измерения коэффициента оптического усиления в пленках активной среды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15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:rsidR="00621CAE" w:rsidRPr="00976102" w:rsidRDefault="00121AA5" w:rsidP="00621CAE">
      <w:pPr>
        <w:rPr>
          <w:rFonts w:ascii="Times New Roman" w:hAnsi="Times New Roman" w:cs="Times New Roman"/>
          <w:sz w:val="24"/>
          <w:szCs w:val="24"/>
        </w:rPr>
      </w:pPr>
      <w:r w:rsidRPr="00121AA5">
        <w:rPr>
          <w:rFonts w:ascii="Times New Roman" w:hAnsi="Times New Roman" w:cs="Times New Roman"/>
          <w:sz w:val="24"/>
          <w:szCs w:val="24"/>
          <w:highlight w:val="yellow"/>
          <w:rPrChange w:id="16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>4.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121AA5">
        <w:rPr>
          <w:rFonts w:ascii="Times New Roman" w:hAnsi="Times New Roman" w:cs="Times New Roman"/>
          <w:sz w:val="24"/>
          <w:szCs w:val="24"/>
          <w:highlight w:val="yellow"/>
          <w:rPrChange w:id="17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  <w:r w:rsidR="00621CAE">
        <w:rPr>
          <w:rFonts w:ascii="Times New Roman" w:hAnsi="Times New Roman" w:cs="Times New Roman"/>
          <w:sz w:val="24"/>
          <w:szCs w:val="24"/>
        </w:rPr>
        <w:t xml:space="preserve">Коэффициент </w:t>
      </w:r>
      <w:r w:rsidR="00621CAE">
        <w:rPr>
          <w:rFonts w:ascii="Times New Roman" w:hAnsi="Times New Roman" w:cs="Times New Roman"/>
          <w:sz w:val="24"/>
          <w:szCs w:val="24"/>
          <w:highlight w:val="yellow"/>
        </w:rPr>
        <w:t>оптического усиления в пленках активной среды</w:t>
      </w:r>
      <w:r w:rsidR="00621CAE">
        <w:rPr>
          <w:rFonts w:ascii="Times New Roman" w:hAnsi="Times New Roman" w:cs="Times New Roman"/>
          <w:sz w:val="24"/>
          <w:szCs w:val="24"/>
        </w:rPr>
        <w:t xml:space="preserve"> с </w:t>
      </w:r>
      <w:r w:rsidR="001669F0">
        <w:rPr>
          <w:rFonts w:ascii="Times New Roman" w:hAnsi="Times New Roman" w:cs="Times New Roman"/>
          <w:sz w:val="24"/>
          <w:szCs w:val="24"/>
        </w:rPr>
        <w:t>красителями</w:t>
      </w:r>
      <w:r w:rsidR="00621CAE">
        <w:rPr>
          <w:rFonts w:ascii="Times New Roman" w:hAnsi="Times New Roman" w:cs="Times New Roman"/>
          <w:sz w:val="24"/>
          <w:szCs w:val="24"/>
        </w:rPr>
        <w:t xml:space="preserve"> или квантовыми точками</w:t>
      </w:r>
      <w:r w:rsidR="002B58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6F70" w:rsidRPr="00976102" w:rsidRDefault="00121AA5" w:rsidP="001C4D9F">
      <w:pPr>
        <w:rPr>
          <w:rFonts w:ascii="Times New Roman" w:hAnsi="Times New Roman" w:cs="Times New Roman"/>
          <w:sz w:val="24"/>
          <w:szCs w:val="24"/>
        </w:rPr>
      </w:pPr>
      <w:r w:rsidRPr="00121AA5">
        <w:rPr>
          <w:rFonts w:ascii="Times New Roman" w:hAnsi="Times New Roman" w:cs="Times New Roman"/>
          <w:sz w:val="24"/>
          <w:szCs w:val="24"/>
          <w:highlight w:val="yellow"/>
          <w:rPrChange w:id="18" w:author="175-BAV" w:date="2018-04-10T12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4.3 </w:t>
      </w:r>
      <w:r w:rsidR="000C40AD">
        <w:rPr>
          <w:rFonts w:ascii="Times New Roman" w:hAnsi="Times New Roman" w:cs="Times New Roman"/>
          <w:sz w:val="24"/>
          <w:szCs w:val="24"/>
        </w:rPr>
        <w:t xml:space="preserve"> </w:t>
      </w:r>
      <w:r w:rsidR="002B58F9">
        <w:rPr>
          <w:rFonts w:ascii="Times New Roman" w:hAnsi="Times New Roman" w:cs="Times New Roman"/>
          <w:sz w:val="24"/>
          <w:szCs w:val="24"/>
        </w:rPr>
        <w:t xml:space="preserve">Люминесценция </w:t>
      </w:r>
      <w:r w:rsidR="002B58F9" w:rsidRPr="004C6FEE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2B58F9" w:rsidRPr="004C6FE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="002B58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B58F9">
        <w:rPr>
          <w:rFonts w:ascii="Times New Roman" w:hAnsi="Times New Roman" w:cs="Times New Roman"/>
          <w:sz w:val="24"/>
          <w:szCs w:val="24"/>
          <w:highlight w:val="yellow"/>
        </w:rPr>
        <w:t>плазмонных</w:t>
      </w:r>
      <w:proofErr w:type="spellEnd"/>
      <w:r w:rsidR="002B58F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2B58F9">
        <w:rPr>
          <w:rFonts w:ascii="Times New Roman" w:hAnsi="Times New Roman" w:cs="Times New Roman"/>
          <w:sz w:val="24"/>
          <w:szCs w:val="24"/>
          <w:highlight w:val="yellow"/>
        </w:rPr>
        <w:t>наноструктур</w:t>
      </w:r>
      <w:proofErr w:type="spellEnd"/>
      <w:r w:rsidR="002B58F9">
        <w:rPr>
          <w:rFonts w:ascii="Times New Roman" w:hAnsi="Times New Roman" w:cs="Times New Roman"/>
          <w:sz w:val="24"/>
          <w:szCs w:val="24"/>
        </w:rPr>
        <w:t xml:space="preserve"> в области </w:t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1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2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Заключение</w:t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2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3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3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Благодарности</w:t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3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2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3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976102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rPrChange w:id="44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45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Список основных публикаций по теме диссертации</w:t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6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7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8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49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  <w:r w:rsidRPr="00121AA5">
        <w:rPr>
          <w:rFonts w:ascii="Times New Roman" w:hAnsi="Times New Roman" w:cs="Times New Roman"/>
          <w:b/>
          <w:bCs/>
          <w:sz w:val="24"/>
          <w:szCs w:val="24"/>
          <w:rPrChange w:id="50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ab/>
      </w:r>
    </w:p>
    <w:p w:rsidR="00F91ECD" w:rsidRPr="00F91ECD" w:rsidRDefault="00121AA5" w:rsidP="00F91ECD">
      <w:pPr>
        <w:tabs>
          <w:tab w:val="left" w:pos="700"/>
        </w:tabs>
        <w:spacing w:before="113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AA5">
        <w:rPr>
          <w:rFonts w:ascii="Times New Roman" w:hAnsi="Times New Roman" w:cs="Times New Roman"/>
          <w:b/>
          <w:bCs/>
          <w:sz w:val="24"/>
          <w:szCs w:val="24"/>
          <w:rPrChange w:id="51" w:author="175-BAV" w:date="2018-04-10T10:52:00Z">
            <w:rPr>
              <w:rFonts w:ascii="Times New Roman" w:hAnsi="Times New Roman" w:cs="Times New Roman"/>
              <w:b/>
              <w:bCs/>
              <w:sz w:val="24"/>
              <w:szCs w:val="24"/>
              <w:highlight w:val="green"/>
            </w:rPr>
          </w:rPrChange>
        </w:rPr>
        <w:t>Литература</w:t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91ECD" w:rsidRPr="00F91EC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839C8" w:rsidRPr="001C4D9F" w:rsidRDefault="00E839C8" w:rsidP="001C4D9F">
      <w:pPr>
        <w:rPr>
          <w:rFonts w:ascii="Times New Roman" w:hAnsi="Times New Roman" w:cs="Times New Roman"/>
          <w:b/>
          <w:sz w:val="24"/>
          <w:szCs w:val="24"/>
        </w:rPr>
      </w:pPr>
    </w:p>
    <w:sectPr w:rsidR="00E839C8" w:rsidRPr="001C4D9F" w:rsidSect="00F8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984A6B"/>
    <w:rsid w:val="00021AF4"/>
    <w:rsid w:val="00041DC2"/>
    <w:rsid w:val="00055865"/>
    <w:rsid w:val="0007337A"/>
    <w:rsid w:val="000C40AD"/>
    <w:rsid w:val="000E4284"/>
    <w:rsid w:val="00121AA5"/>
    <w:rsid w:val="00125933"/>
    <w:rsid w:val="001669F0"/>
    <w:rsid w:val="00185E84"/>
    <w:rsid w:val="001C4D9F"/>
    <w:rsid w:val="00207B9E"/>
    <w:rsid w:val="00251BEC"/>
    <w:rsid w:val="002B58F9"/>
    <w:rsid w:val="002E47F2"/>
    <w:rsid w:val="003345D7"/>
    <w:rsid w:val="003C229B"/>
    <w:rsid w:val="003F5A12"/>
    <w:rsid w:val="00405C89"/>
    <w:rsid w:val="00420633"/>
    <w:rsid w:val="00421EC7"/>
    <w:rsid w:val="004A75EC"/>
    <w:rsid w:val="004C6271"/>
    <w:rsid w:val="004E0534"/>
    <w:rsid w:val="00501834"/>
    <w:rsid w:val="0062062B"/>
    <w:rsid w:val="00621CAE"/>
    <w:rsid w:val="006541A2"/>
    <w:rsid w:val="006F76C9"/>
    <w:rsid w:val="0071505F"/>
    <w:rsid w:val="007B5636"/>
    <w:rsid w:val="00804D4C"/>
    <w:rsid w:val="00875435"/>
    <w:rsid w:val="008F6EEF"/>
    <w:rsid w:val="00920887"/>
    <w:rsid w:val="00924507"/>
    <w:rsid w:val="00976102"/>
    <w:rsid w:val="00984A6B"/>
    <w:rsid w:val="0098630C"/>
    <w:rsid w:val="00A210FC"/>
    <w:rsid w:val="00A3237A"/>
    <w:rsid w:val="00AA2D59"/>
    <w:rsid w:val="00AE100A"/>
    <w:rsid w:val="00AF23B7"/>
    <w:rsid w:val="00B13E9C"/>
    <w:rsid w:val="00B4663D"/>
    <w:rsid w:val="00BD3B2F"/>
    <w:rsid w:val="00C4740B"/>
    <w:rsid w:val="00CB17EC"/>
    <w:rsid w:val="00D05BC9"/>
    <w:rsid w:val="00D85D1C"/>
    <w:rsid w:val="00DC0CA2"/>
    <w:rsid w:val="00DC55D2"/>
    <w:rsid w:val="00DC77C4"/>
    <w:rsid w:val="00DD017E"/>
    <w:rsid w:val="00E62033"/>
    <w:rsid w:val="00E839C8"/>
    <w:rsid w:val="00E97982"/>
    <w:rsid w:val="00F12EF6"/>
    <w:rsid w:val="00F261BD"/>
    <w:rsid w:val="00F4607A"/>
    <w:rsid w:val="00F566C3"/>
    <w:rsid w:val="00F66F70"/>
    <w:rsid w:val="00F8043E"/>
    <w:rsid w:val="00F85E7C"/>
    <w:rsid w:val="00F91ECD"/>
    <w:rsid w:val="00FA20A0"/>
    <w:rsid w:val="00FB44B9"/>
    <w:rsid w:val="00FC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E7C"/>
  </w:style>
  <w:style w:type="paragraph" w:styleId="1">
    <w:name w:val="heading 1"/>
    <w:basedOn w:val="a"/>
    <w:next w:val="a"/>
    <w:link w:val="10"/>
    <w:qFormat/>
    <w:rsid w:val="00984A6B"/>
    <w:pPr>
      <w:keepNext/>
      <w:spacing w:before="240" w:after="240" w:line="360" w:lineRule="auto"/>
      <w:jc w:val="center"/>
      <w:outlineLvl w:val="0"/>
    </w:pPr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4A6B"/>
    <w:rPr>
      <w:rFonts w:ascii="Arial Narrow" w:eastAsia="Times New Roman" w:hAnsi="Arial Narrow" w:cs="Times New Roman"/>
      <w:kern w:val="28"/>
      <w:sz w:val="36"/>
      <w:szCs w:val="20"/>
      <w:lang w:eastAsia="ru-RU"/>
    </w:rPr>
  </w:style>
  <w:style w:type="paragraph" w:styleId="a3">
    <w:name w:val="List Paragraph"/>
    <w:basedOn w:val="a"/>
    <w:uiPriority w:val="34"/>
    <w:qFormat/>
    <w:rsid w:val="00DC0CA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175-shan</dc:creator>
  <cp:lastModifiedBy>175-shan</cp:lastModifiedBy>
  <cp:revision>8</cp:revision>
  <dcterms:created xsi:type="dcterms:W3CDTF">2018-04-10T10:34:00Z</dcterms:created>
  <dcterms:modified xsi:type="dcterms:W3CDTF">2018-04-19T11:55:00Z</dcterms:modified>
</cp:coreProperties>
</file>